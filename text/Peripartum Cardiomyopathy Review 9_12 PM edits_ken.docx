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17F0" w14:textId="43EC1296" w:rsidR="00E10C9F" w:rsidRPr="0090743F" w:rsidRDefault="00E10C9F" w:rsidP="00E31736">
      <w:pPr>
        <w:rPr>
          <w:rFonts w:ascii="Arial" w:hAnsi="Arial" w:cs="Arial"/>
          <w:b/>
        </w:rPr>
      </w:pPr>
      <w:r w:rsidRPr="0090743F">
        <w:rPr>
          <w:rFonts w:ascii="Arial" w:hAnsi="Arial" w:cs="Arial"/>
          <w:b/>
        </w:rPr>
        <w:t>Title:</w:t>
      </w:r>
      <w:r w:rsidR="0083568B" w:rsidRPr="0090743F">
        <w:rPr>
          <w:rFonts w:ascii="Arial" w:hAnsi="Arial" w:cs="Arial"/>
          <w:b/>
        </w:rPr>
        <w:t xml:space="preserve"> </w:t>
      </w:r>
      <w:r w:rsidRPr="0090743F">
        <w:rPr>
          <w:rFonts w:ascii="Arial" w:hAnsi="Arial" w:cs="Arial"/>
          <w:bCs/>
        </w:rPr>
        <w:t>Peripartum Cardiomyopathy</w:t>
      </w:r>
      <w:r w:rsidR="00B37D04" w:rsidRPr="0090743F">
        <w:rPr>
          <w:rFonts w:ascii="Arial" w:hAnsi="Arial" w:cs="Arial"/>
          <w:bCs/>
        </w:rPr>
        <w:t xml:space="preserve">: </w:t>
      </w:r>
      <w:r w:rsidR="001C77B1" w:rsidRPr="0090743F">
        <w:rPr>
          <w:rFonts w:ascii="Arial" w:hAnsi="Arial" w:cs="Arial"/>
          <w:bCs/>
        </w:rPr>
        <w:t xml:space="preserve">A </w:t>
      </w:r>
      <w:r w:rsidR="00B37D04" w:rsidRPr="0090743F">
        <w:rPr>
          <w:rFonts w:ascii="Arial" w:hAnsi="Arial" w:cs="Arial"/>
          <w:bCs/>
        </w:rPr>
        <w:t xml:space="preserve">Rare and </w:t>
      </w:r>
      <w:r w:rsidR="001C77B1" w:rsidRPr="0090743F">
        <w:rPr>
          <w:rFonts w:ascii="Arial" w:hAnsi="Arial" w:cs="Arial"/>
          <w:bCs/>
        </w:rPr>
        <w:t>Little Understood</w:t>
      </w:r>
      <w:r w:rsidR="00B37D04" w:rsidRPr="0090743F">
        <w:rPr>
          <w:rFonts w:ascii="Arial" w:hAnsi="Arial" w:cs="Arial"/>
          <w:bCs/>
        </w:rPr>
        <w:t xml:space="preserve"> </w:t>
      </w:r>
      <w:r w:rsidR="001C77B1" w:rsidRPr="0090743F">
        <w:rPr>
          <w:rFonts w:ascii="Arial" w:hAnsi="Arial" w:cs="Arial"/>
          <w:bCs/>
        </w:rPr>
        <w:t>D</w:t>
      </w:r>
      <w:r w:rsidR="00751106" w:rsidRPr="0090743F">
        <w:rPr>
          <w:rFonts w:ascii="Arial" w:hAnsi="Arial" w:cs="Arial"/>
          <w:bCs/>
        </w:rPr>
        <w:t xml:space="preserve">isease that </w:t>
      </w:r>
      <w:r w:rsidR="0083568B" w:rsidRPr="0090743F">
        <w:rPr>
          <w:rFonts w:ascii="Arial" w:hAnsi="Arial" w:cs="Arial"/>
          <w:bCs/>
        </w:rPr>
        <w:t>N</w:t>
      </w:r>
      <w:r w:rsidR="00751106" w:rsidRPr="0090743F">
        <w:rPr>
          <w:rFonts w:ascii="Arial" w:hAnsi="Arial" w:cs="Arial"/>
          <w:bCs/>
        </w:rPr>
        <w:t xml:space="preserve">eeds a Global Effort to </w:t>
      </w:r>
      <w:r w:rsidR="001C77B1" w:rsidRPr="0090743F">
        <w:rPr>
          <w:rFonts w:ascii="Arial" w:hAnsi="Arial" w:cs="Arial"/>
          <w:bCs/>
        </w:rPr>
        <w:t>F</w:t>
      </w:r>
      <w:r w:rsidR="00751106" w:rsidRPr="0090743F">
        <w:rPr>
          <w:rFonts w:ascii="Arial" w:hAnsi="Arial" w:cs="Arial"/>
          <w:bCs/>
        </w:rPr>
        <w:t xml:space="preserve">ind a </w:t>
      </w:r>
      <w:r w:rsidR="00EE4947" w:rsidRPr="0090743F">
        <w:rPr>
          <w:rFonts w:ascii="Arial" w:hAnsi="Arial" w:cs="Arial"/>
          <w:bCs/>
        </w:rPr>
        <w:t xml:space="preserve">Cause and </w:t>
      </w:r>
      <w:r w:rsidR="00751106" w:rsidRPr="0090743F">
        <w:rPr>
          <w:rFonts w:ascii="Arial" w:hAnsi="Arial" w:cs="Arial"/>
          <w:bCs/>
        </w:rPr>
        <w:t xml:space="preserve">Cure. </w:t>
      </w:r>
    </w:p>
    <w:p w14:paraId="277C8DEA" w14:textId="705D0FC3" w:rsidR="00DB3F8B" w:rsidRPr="0090743F" w:rsidRDefault="00DB3F8B" w:rsidP="00E31736">
      <w:pPr>
        <w:rPr>
          <w:rFonts w:ascii="Arial" w:hAnsi="Arial" w:cs="Arial"/>
          <w:b/>
        </w:rPr>
      </w:pPr>
    </w:p>
    <w:p w14:paraId="7176F11D" w14:textId="77777777" w:rsidR="002C4F9C" w:rsidRPr="0090743F" w:rsidRDefault="00DB3F8B" w:rsidP="00E31736">
      <w:pPr>
        <w:rPr>
          <w:rFonts w:ascii="Arial" w:hAnsi="Arial" w:cs="Arial"/>
          <w:b/>
        </w:rPr>
      </w:pPr>
      <w:r w:rsidRPr="0090743F">
        <w:rPr>
          <w:rFonts w:ascii="Arial" w:hAnsi="Arial" w:cs="Arial"/>
          <w:b/>
        </w:rPr>
        <w:t xml:space="preserve">Authors: </w:t>
      </w:r>
    </w:p>
    <w:p w14:paraId="11F6CCA5" w14:textId="188D95A7" w:rsidR="00C04D4E" w:rsidRPr="0090743F" w:rsidRDefault="00DB3F8B" w:rsidP="00ED0FAA">
      <w:pPr>
        <w:rPr>
          <w:rFonts w:ascii="Arial" w:hAnsi="Arial" w:cs="Arial"/>
          <w:bCs/>
        </w:rPr>
      </w:pPr>
      <w:r w:rsidRPr="0090743F">
        <w:rPr>
          <w:rFonts w:ascii="Arial" w:hAnsi="Arial" w:cs="Arial"/>
          <w:bCs/>
        </w:rPr>
        <w:t xml:space="preserve">Li A, </w:t>
      </w:r>
      <w:r w:rsidR="00C04D4E" w:rsidRPr="0090743F">
        <w:rPr>
          <w:rFonts w:ascii="Arial" w:hAnsi="Arial" w:cs="Arial"/>
          <w:bCs/>
        </w:rPr>
        <w:t>Department of Pharmacy &amp; Biomedical Sciences, La Trobe University, Bendigo, Victoria Australia</w:t>
      </w:r>
      <w:r w:rsidR="00601478" w:rsidRPr="0090743F">
        <w:rPr>
          <w:rFonts w:ascii="Arial" w:hAnsi="Arial" w:cs="Arial"/>
          <w:bCs/>
        </w:rPr>
        <w:t xml:space="preserve">; </w:t>
      </w:r>
      <w:r w:rsidR="00C04D4E" w:rsidRPr="0090743F">
        <w:rPr>
          <w:rFonts w:ascii="Arial" w:hAnsi="Arial" w:cs="Arial"/>
          <w:bCs/>
        </w:rPr>
        <w:t xml:space="preserve">Centre for Healthy Futures, </w:t>
      </w:r>
      <w:r w:rsidR="001C77B1" w:rsidRPr="0090743F">
        <w:rPr>
          <w:rFonts w:ascii="Arial" w:hAnsi="Arial" w:cs="Arial"/>
          <w:bCs/>
        </w:rPr>
        <w:t xml:space="preserve">Torrens University, </w:t>
      </w:r>
      <w:r w:rsidR="00C04D4E" w:rsidRPr="0090743F">
        <w:rPr>
          <w:rFonts w:ascii="Arial" w:hAnsi="Arial" w:cs="Arial"/>
          <w:bCs/>
        </w:rPr>
        <w:t>Pyrmont, Australia</w:t>
      </w:r>
      <w:r w:rsidR="00BE35D2" w:rsidRPr="0090743F">
        <w:rPr>
          <w:rFonts w:ascii="Arial" w:hAnsi="Arial" w:cs="Arial"/>
          <w:bCs/>
        </w:rPr>
        <w:t>; and</w:t>
      </w:r>
      <w:r w:rsidR="00E457E6" w:rsidRPr="0090743F">
        <w:rPr>
          <w:rFonts w:ascii="Arial" w:hAnsi="Arial" w:cs="Arial"/>
          <w:bCs/>
        </w:rPr>
        <w:t xml:space="preserve"> </w:t>
      </w:r>
      <w:r w:rsidR="001C77B1" w:rsidRPr="0090743F">
        <w:rPr>
          <w:rFonts w:ascii="Arial" w:hAnsi="Arial" w:cs="Arial"/>
          <w:bCs/>
        </w:rPr>
        <w:t>Sydney Heart Bank, University of Sydney</w:t>
      </w:r>
      <w:r w:rsidR="0083568B" w:rsidRPr="0090743F">
        <w:rPr>
          <w:rFonts w:ascii="Arial" w:hAnsi="Arial" w:cs="Arial"/>
          <w:bCs/>
        </w:rPr>
        <w:t xml:space="preserve">, </w:t>
      </w:r>
      <w:r w:rsidR="00C04D4E" w:rsidRPr="0090743F">
        <w:rPr>
          <w:rFonts w:ascii="Arial" w:hAnsi="Arial" w:cs="Arial"/>
          <w:bCs/>
        </w:rPr>
        <w:t xml:space="preserve">Sydney, </w:t>
      </w:r>
      <w:r w:rsidR="0083568B" w:rsidRPr="0090743F">
        <w:rPr>
          <w:rFonts w:ascii="Arial" w:hAnsi="Arial" w:cs="Arial"/>
          <w:bCs/>
        </w:rPr>
        <w:t>Australia</w:t>
      </w:r>
      <w:r w:rsidR="0014329F" w:rsidRPr="0090743F">
        <w:rPr>
          <w:rFonts w:ascii="Arial" w:hAnsi="Arial" w:cs="Arial"/>
          <w:bCs/>
        </w:rPr>
        <w:t>.</w:t>
      </w:r>
    </w:p>
    <w:p w14:paraId="3E426967" w14:textId="5EF5C11F" w:rsidR="00ED0FAA" w:rsidRPr="0090743F" w:rsidRDefault="00ED0FAA" w:rsidP="00ED0FAA">
      <w:pPr>
        <w:rPr>
          <w:rFonts w:ascii="Arial" w:hAnsi="Arial" w:cs="Arial"/>
          <w:bCs/>
        </w:rPr>
      </w:pPr>
      <w:r w:rsidRPr="0090743F">
        <w:rPr>
          <w:rFonts w:ascii="Arial" w:hAnsi="Arial" w:cs="Arial"/>
          <w:bCs/>
        </w:rPr>
        <w:t>Campbell K</w:t>
      </w:r>
      <w:ins w:id="0" w:author="Kenneth Campbell" w:date="2021-12-12T17:33:00Z">
        <w:r w:rsidR="00F3115B">
          <w:rPr>
            <w:rFonts w:ascii="Arial" w:hAnsi="Arial" w:cs="Arial"/>
            <w:bCs/>
          </w:rPr>
          <w:t>S</w:t>
        </w:r>
      </w:ins>
      <w:r w:rsidRPr="0090743F">
        <w:rPr>
          <w:rFonts w:ascii="Arial" w:hAnsi="Arial" w:cs="Arial"/>
          <w:bCs/>
        </w:rPr>
        <w:t>, Department of Physiology, University of Kentucky, Lexington, USA.</w:t>
      </w:r>
    </w:p>
    <w:p w14:paraId="64CBEEF4" w14:textId="4BD53596" w:rsidR="00ED0FAA" w:rsidRPr="0090743F" w:rsidRDefault="00ED0FAA" w:rsidP="00ED0FAA">
      <w:pPr>
        <w:rPr>
          <w:rFonts w:ascii="Arial" w:hAnsi="Arial" w:cs="Arial"/>
          <w:bCs/>
        </w:rPr>
      </w:pPr>
      <w:r w:rsidRPr="0090743F">
        <w:rPr>
          <w:rFonts w:ascii="Arial" w:hAnsi="Arial" w:cs="Arial"/>
          <w:bCs/>
        </w:rPr>
        <w:t>Lal S, Sydney Heart Bank, University of Sydney, Sydney, Australia</w:t>
      </w:r>
      <w:r w:rsidR="0014329F" w:rsidRPr="0090743F">
        <w:rPr>
          <w:rFonts w:ascii="Arial" w:hAnsi="Arial" w:cs="Arial"/>
          <w:bCs/>
        </w:rPr>
        <w:t>.</w:t>
      </w:r>
    </w:p>
    <w:p w14:paraId="3CE2F3F4" w14:textId="38F37C19" w:rsidR="00981327" w:rsidRPr="0090743F" w:rsidRDefault="00981327" w:rsidP="00ED0FAA">
      <w:pPr>
        <w:rPr>
          <w:rFonts w:ascii="Arial" w:hAnsi="Arial" w:cs="Arial"/>
          <w:bCs/>
        </w:rPr>
      </w:pPr>
      <w:r w:rsidRPr="0090743F">
        <w:rPr>
          <w:rFonts w:ascii="Arial" w:hAnsi="Arial" w:cs="Arial"/>
          <w:bCs/>
        </w:rPr>
        <w:t>Ge Y, Human Proteomics</w:t>
      </w:r>
      <w:r w:rsidR="0014329F" w:rsidRPr="0090743F">
        <w:rPr>
          <w:rFonts w:ascii="Arial" w:hAnsi="Arial" w:cs="Arial"/>
          <w:bCs/>
        </w:rPr>
        <w:t xml:space="preserve"> Program, University of Wisconsin-Madison, USA.</w:t>
      </w:r>
    </w:p>
    <w:p w14:paraId="347AF9F9" w14:textId="395CD1BA" w:rsidR="000415B5" w:rsidRPr="0090743F" w:rsidRDefault="000415B5" w:rsidP="000415B5">
      <w:pPr>
        <w:rPr>
          <w:rFonts w:ascii="Arial" w:hAnsi="Arial" w:cs="Arial"/>
          <w:bCs/>
        </w:rPr>
      </w:pPr>
      <w:r w:rsidRPr="0090743F">
        <w:rPr>
          <w:rFonts w:ascii="Arial" w:hAnsi="Arial" w:cs="Arial"/>
          <w:bCs/>
        </w:rPr>
        <w:t>Keogh A, St Vincent’s Hospital Cardiology, Darlinghurst, Australia</w:t>
      </w:r>
      <w:r w:rsidR="004C39C8" w:rsidRPr="0090743F">
        <w:rPr>
          <w:rFonts w:ascii="Arial" w:hAnsi="Arial" w:cs="Arial"/>
          <w:bCs/>
        </w:rPr>
        <w:t>.</w:t>
      </w:r>
    </w:p>
    <w:p w14:paraId="50634A31" w14:textId="53C320B5" w:rsidR="004C39C8" w:rsidRPr="0090743F" w:rsidRDefault="004C39C8" w:rsidP="004C39C8">
      <w:pPr>
        <w:rPr>
          <w:rFonts w:ascii="Arial" w:hAnsi="Arial" w:cs="Arial"/>
          <w:bCs/>
        </w:rPr>
      </w:pPr>
      <w:r w:rsidRPr="0090743F">
        <w:rPr>
          <w:rFonts w:ascii="Arial" w:hAnsi="Arial" w:cs="Arial"/>
          <w:bCs/>
        </w:rPr>
        <w:t xml:space="preserve">Macdonald PS, St Vincent’s Hospital Cardiology, </w:t>
      </w:r>
      <w:ins w:id="1" w:author="Peter Macdonald" w:date="2021-12-10T06:35:00Z">
        <w:r w:rsidR="0092360B" w:rsidRPr="0090743F">
          <w:rPr>
            <w:rFonts w:ascii="Arial" w:hAnsi="Arial" w:cs="Arial"/>
            <w:bCs/>
          </w:rPr>
          <w:t>Victor Chang Cardiac Research Institute</w:t>
        </w:r>
        <w:r w:rsidR="0092360B">
          <w:rPr>
            <w:rFonts w:ascii="Arial" w:hAnsi="Arial" w:cs="Arial"/>
            <w:bCs/>
          </w:rPr>
          <w:t>,</w:t>
        </w:r>
        <w:r w:rsidR="0092360B" w:rsidRPr="0090743F">
          <w:rPr>
            <w:rFonts w:ascii="Arial" w:hAnsi="Arial" w:cs="Arial"/>
            <w:bCs/>
          </w:rPr>
          <w:t xml:space="preserve"> </w:t>
        </w:r>
      </w:ins>
      <w:r w:rsidRPr="0090743F">
        <w:rPr>
          <w:rFonts w:ascii="Arial" w:hAnsi="Arial" w:cs="Arial"/>
          <w:bCs/>
        </w:rPr>
        <w:t>Darlinghurst, Australia.</w:t>
      </w:r>
    </w:p>
    <w:p w14:paraId="7E9AEC8A" w14:textId="27A30E6A" w:rsidR="00ED0FAA" w:rsidRPr="0090743F" w:rsidRDefault="00ED0FAA" w:rsidP="00ED0FAA">
      <w:pPr>
        <w:rPr>
          <w:rFonts w:ascii="Arial" w:hAnsi="Arial" w:cs="Arial"/>
          <w:bCs/>
        </w:rPr>
      </w:pPr>
      <w:r w:rsidRPr="0090743F">
        <w:rPr>
          <w:rFonts w:ascii="Arial" w:hAnsi="Arial" w:cs="Arial"/>
          <w:bCs/>
        </w:rPr>
        <w:t>Lau P, Australian Genome Research Facility, Melbourne, Australia</w:t>
      </w:r>
      <w:r w:rsidR="0014329F" w:rsidRPr="0090743F">
        <w:rPr>
          <w:rFonts w:ascii="Arial" w:hAnsi="Arial" w:cs="Arial"/>
          <w:bCs/>
        </w:rPr>
        <w:t>.</w:t>
      </w:r>
    </w:p>
    <w:p w14:paraId="18716B89" w14:textId="77E5CD65" w:rsidR="00ED0FAA" w:rsidRPr="0090743F" w:rsidRDefault="00ED0FAA" w:rsidP="00ED0FAA">
      <w:pPr>
        <w:rPr>
          <w:rFonts w:ascii="Arial" w:hAnsi="Arial" w:cs="Arial"/>
          <w:bCs/>
        </w:rPr>
      </w:pPr>
      <w:r w:rsidRPr="0090743F">
        <w:rPr>
          <w:rFonts w:ascii="Arial" w:hAnsi="Arial" w:cs="Arial"/>
          <w:bCs/>
        </w:rPr>
        <w:t>Lai John, Australian Genome Research Facility, Brisbane, Australia</w:t>
      </w:r>
      <w:r w:rsidR="0014329F" w:rsidRPr="0090743F">
        <w:rPr>
          <w:rFonts w:ascii="Arial" w:hAnsi="Arial" w:cs="Arial"/>
          <w:bCs/>
        </w:rPr>
        <w:t>.</w:t>
      </w:r>
    </w:p>
    <w:p w14:paraId="5E7C326C" w14:textId="5DF2B03E" w:rsidR="000415B5" w:rsidRPr="0090743F" w:rsidRDefault="000415B5" w:rsidP="00C23EED">
      <w:pPr>
        <w:rPr>
          <w:rFonts w:ascii="Arial" w:hAnsi="Arial" w:cs="Segoe UI"/>
          <w:color w:val="212121"/>
          <w:shd w:val="clear" w:color="auto" w:fill="FFFFFF"/>
        </w:rPr>
      </w:pPr>
      <w:proofErr w:type="spellStart"/>
      <w:r w:rsidRPr="0090743F">
        <w:rPr>
          <w:rFonts w:ascii="Arial" w:hAnsi="Arial" w:cs="Arial"/>
          <w:bCs/>
        </w:rPr>
        <w:t>Linke</w:t>
      </w:r>
      <w:proofErr w:type="spellEnd"/>
      <w:r w:rsidRPr="0090743F">
        <w:rPr>
          <w:rFonts w:ascii="Arial" w:hAnsi="Arial" w:cs="Arial"/>
          <w:bCs/>
        </w:rPr>
        <w:t xml:space="preserve"> WA,</w:t>
      </w:r>
      <w:r w:rsidR="00C23EED" w:rsidRPr="0090743F">
        <w:rPr>
          <w:rFonts w:ascii="Arial" w:hAnsi="Arial" w:cs="Arial"/>
          <w:bCs/>
        </w:rPr>
        <w:t xml:space="preserve"> </w:t>
      </w:r>
      <w:r w:rsidR="00C23EED" w:rsidRPr="0090743F">
        <w:rPr>
          <w:rFonts w:ascii="Arial" w:hAnsi="Arial" w:cs="Segoe UI"/>
          <w:color w:val="212121"/>
          <w:shd w:val="clear" w:color="auto" w:fill="FFFFFF"/>
        </w:rPr>
        <w:t xml:space="preserve">Clinic for Cardiology and Pneumology, University Medical </w:t>
      </w:r>
      <w:proofErr w:type="spellStart"/>
      <w:r w:rsidR="00C23EED" w:rsidRPr="0090743F">
        <w:rPr>
          <w:rFonts w:ascii="Arial" w:hAnsi="Arial" w:cs="Segoe UI"/>
          <w:color w:val="212121"/>
          <w:shd w:val="clear" w:color="auto" w:fill="FFFFFF"/>
        </w:rPr>
        <w:t>Center</w:t>
      </w:r>
      <w:proofErr w:type="spellEnd"/>
      <w:r w:rsidR="00C23EED" w:rsidRPr="0090743F">
        <w:rPr>
          <w:rFonts w:ascii="Arial" w:hAnsi="Arial" w:cs="Segoe UI"/>
          <w:color w:val="212121"/>
          <w:shd w:val="clear" w:color="auto" w:fill="FFFFFF"/>
        </w:rPr>
        <w:t>, Göttingen, Germany.</w:t>
      </w:r>
    </w:p>
    <w:p w14:paraId="426010B1" w14:textId="39426923" w:rsidR="00063DF3" w:rsidRPr="0090743F" w:rsidRDefault="00063DF3" w:rsidP="00C23EED">
      <w:pPr>
        <w:rPr>
          <w:rFonts w:ascii="Arial" w:hAnsi="Arial"/>
        </w:rPr>
      </w:pPr>
      <w:r w:rsidRPr="0090743F">
        <w:rPr>
          <w:rFonts w:ascii="Arial" w:hAnsi="Arial" w:cs="Segoe UI"/>
          <w:color w:val="212121"/>
          <w:shd w:val="clear" w:color="auto" w:fill="FFFFFF"/>
        </w:rPr>
        <w:t xml:space="preserve">Van der </w:t>
      </w:r>
      <w:r w:rsidR="008320FE" w:rsidRPr="0090743F">
        <w:rPr>
          <w:rFonts w:ascii="Arial" w:hAnsi="Arial" w:cs="Segoe UI"/>
          <w:color w:val="212121"/>
          <w:shd w:val="clear" w:color="auto" w:fill="FFFFFF"/>
        </w:rPr>
        <w:t>V</w:t>
      </w:r>
      <w:r w:rsidRPr="0090743F">
        <w:rPr>
          <w:rFonts w:ascii="Arial" w:hAnsi="Arial" w:cs="Segoe UI"/>
          <w:color w:val="212121"/>
          <w:shd w:val="clear" w:color="auto" w:fill="FFFFFF"/>
        </w:rPr>
        <w:t>elden</w:t>
      </w:r>
      <w:r w:rsidR="008320FE" w:rsidRPr="0090743F">
        <w:rPr>
          <w:rFonts w:ascii="Arial" w:hAnsi="Arial" w:cs="Segoe UI"/>
          <w:color w:val="212121"/>
          <w:shd w:val="clear" w:color="auto" w:fill="FFFFFF"/>
        </w:rPr>
        <w:t xml:space="preserve"> J, </w:t>
      </w:r>
      <w:r w:rsidR="004C39C8" w:rsidRPr="0090743F">
        <w:rPr>
          <w:rFonts w:ascii="Arial" w:hAnsi="Arial" w:cs="Segoe UI"/>
          <w:color w:val="212121"/>
          <w:shd w:val="clear" w:color="auto" w:fill="FFFFFF"/>
        </w:rPr>
        <w:t xml:space="preserve">VU University Medical </w:t>
      </w:r>
      <w:proofErr w:type="spellStart"/>
      <w:r w:rsidR="004C39C8" w:rsidRPr="0090743F">
        <w:rPr>
          <w:rFonts w:ascii="Arial" w:hAnsi="Arial" w:cs="Segoe UI"/>
          <w:color w:val="212121"/>
          <w:shd w:val="clear" w:color="auto" w:fill="FFFFFF"/>
        </w:rPr>
        <w:t>Center</w:t>
      </w:r>
      <w:proofErr w:type="spellEnd"/>
      <w:r w:rsidR="004C39C8" w:rsidRPr="0090743F">
        <w:rPr>
          <w:rFonts w:ascii="Arial" w:hAnsi="Arial" w:cs="Segoe UI"/>
          <w:color w:val="212121"/>
          <w:shd w:val="clear" w:color="auto" w:fill="FFFFFF"/>
        </w:rPr>
        <w:t>, Amsterdam, The Netherlands.</w:t>
      </w:r>
    </w:p>
    <w:p w14:paraId="05FDA319" w14:textId="06EE4F28" w:rsidR="002C4F9C" w:rsidRPr="0090743F" w:rsidRDefault="008869F9" w:rsidP="00E31736">
      <w:pPr>
        <w:rPr>
          <w:rFonts w:ascii="Arial" w:hAnsi="Arial" w:cs="Arial"/>
          <w:bCs/>
        </w:rPr>
      </w:pPr>
      <w:r w:rsidRPr="0090743F">
        <w:rPr>
          <w:rFonts w:ascii="Arial" w:hAnsi="Arial" w:cs="Arial"/>
          <w:bCs/>
        </w:rPr>
        <w:t>Field A, St Vincent’s Hospital Pathology, Darlinghurst</w:t>
      </w:r>
      <w:r w:rsidR="006074E2" w:rsidRPr="0090743F">
        <w:rPr>
          <w:rFonts w:ascii="Arial" w:hAnsi="Arial" w:cs="Arial"/>
          <w:bCs/>
        </w:rPr>
        <w:t>, Australia</w:t>
      </w:r>
      <w:r w:rsidR="0014329F" w:rsidRPr="0090743F">
        <w:rPr>
          <w:rFonts w:ascii="Arial" w:hAnsi="Arial" w:cs="Arial"/>
          <w:bCs/>
        </w:rPr>
        <w:t>.</w:t>
      </w:r>
    </w:p>
    <w:p w14:paraId="4162EB06" w14:textId="6A4D5B28" w:rsidR="00151BD6" w:rsidRPr="0090743F" w:rsidRDefault="00151BD6" w:rsidP="00E31736">
      <w:pPr>
        <w:rPr>
          <w:rFonts w:ascii="Arial" w:hAnsi="Arial" w:cs="Arial"/>
          <w:bCs/>
        </w:rPr>
      </w:pPr>
      <w:proofErr w:type="spellStart"/>
      <w:r w:rsidRPr="0090743F">
        <w:rPr>
          <w:rFonts w:ascii="Arial" w:hAnsi="Arial" w:cs="Arial"/>
          <w:bCs/>
        </w:rPr>
        <w:t>Martinac</w:t>
      </w:r>
      <w:proofErr w:type="spellEnd"/>
      <w:r w:rsidRPr="0090743F">
        <w:rPr>
          <w:rFonts w:ascii="Arial" w:hAnsi="Arial" w:cs="Arial"/>
          <w:bCs/>
        </w:rPr>
        <w:t xml:space="preserve"> B,</w:t>
      </w:r>
      <w:r w:rsidR="009F7A22" w:rsidRPr="0090743F">
        <w:rPr>
          <w:rFonts w:ascii="Arial" w:hAnsi="Arial" w:cs="Arial"/>
          <w:bCs/>
        </w:rPr>
        <w:t xml:space="preserve"> Victor Chang Cardiac Research Institute, </w:t>
      </w:r>
      <w:proofErr w:type="gramStart"/>
      <w:r w:rsidR="009F7A22" w:rsidRPr="0090743F">
        <w:rPr>
          <w:rFonts w:ascii="Arial" w:hAnsi="Arial" w:cs="Arial"/>
          <w:bCs/>
        </w:rPr>
        <w:t>405  Liverpool</w:t>
      </w:r>
      <w:proofErr w:type="gramEnd"/>
      <w:r w:rsidR="009F7A22" w:rsidRPr="0090743F">
        <w:rPr>
          <w:rFonts w:ascii="Arial" w:hAnsi="Arial" w:cs="Arial"/>
          <w:bCs/>
        </w:rPr>
        <w:t xml:space="preserve"> St, Darlinghurst, Australia</w:t>
      </w:r>
      <w:r w:rsidR="0014329F" w:rsidRPr="0090743F">
        <w:rPr>
          <w:rFonts w:ascii="Arial" w:hAnsi="Arial" w:cs="Arial"/>
          <w:bCs/>
        </w:rPr>
        <w:t>.</w:t>
      </w:r>
    </w:p>
    <w:p w14:paraId="391973E0" w14:textId="14056802" w:rsidR="002C4F9C" w:rsidRPr="00F3115B" w:rsidRDefault="002C4F9C" w:rsidP="00E31736">
      <w:pPr>
        <w:rPr>
          <w:rFonts w:ascii="Arial" w:hAnsi="Arial" w:cs="Arial"/>
          <w:bCs/>
          <w:lang w:val="fr-FR"/>
          <w:rPrChange w:id="2" w:author="Kenneth Campbell" w:date="2021-12-12T17:32:00Z">
            <w:rPr>
              <w:rFonts w:ascii="Arial" w:hAnsi="Arial" w:cs="Arial"/>
              <w:bCs/>
            </w:rPr>
          </w:rPrChange>
        </w:rPr>
      </w:pPr>
      <w:proofErr w:type="spellStart"/>
      <w:r w:rsidRPr="00F3115B">
        <w:rPr>
          <w:rFonts w:ascii="Arial" w:hAnsi="Arial" w:cs="Arial"/>
          <w:bCs/>
          <w:lang w:val="fr-FR"/>
          <w:rPrChange w:id="3" w:author="Kenneth Campbell" w:date="2021-12-12T17:32:00Z">
            <w:rPr>
              <w:rFonts w:ascii="Arial" w:hAnsi="Arial" w:cs="Arial"/>
              <w:bCs/>
            </w:rPr>
          </w:rPrChange>
        </w:rPr>
        <w:t>Grosser</w:t>
      </w:r>
      <w:proofErr w:type="spellEnd"/>
      <w:r w:rsidRPr="00F3115B">
        <w:rPr>
          <w:rFonts w:ascii="Arial" w:hAnsi="Arial" w:cs="Arial"/>
          <w:bCs/>
          <w:lang w:val="fr-FR"/>
          <w:rPrChange w:id="4" w:author="Kenneth Campbell" w:date="2021-12-12T17:32:00Z">
            <w:rPr>
              <w:rFonts w:ascii="Arial" w:hAnsi="Arial" w:cs="Arial"/>
              <w:bCs/>
            </w:rPr>
          </w:rPrChange>
        </w:rPr>
        <w:t xml:space="preserve"> M,</w:t>
      </w:r>
      <w:r w:rsidR="009F7A22" w:rsidRPr="00F3115B">
        <w:rPr>
          <w:rFonts w:ascii="Arial" w:hAnsi="Arial" w:cs="Arial"/>
          <w:bCs/>
          <w:lang w:val="fr-FR"/>
          <w:rPrChange w:id="5" w:author="Kenneth Campbell" w:date="2021-12-12T17:32:00Z">
            <w:rPr>
              <w:rFonts w:ascii="Arial" w:hAnsi="Arial" w:cs="Arial"/>
              <w:bCs/>
            </w:rPr>
          </w:rPrChange>
        </w:rPr>
        <w:t xml:space="preserve"> 23Strands, 107 </w:t>
      </w:r>
      <w:proofErr w:type="spellStart"/>
      <w:r w:rsidR="009F7A22" w:rsidRPr="00F3115B">
        <w:rPr>
          <w:rFonts w:ascii="Arial" w:hAnsi="Arial" w:cs="Arial"/>
          <w:bCs/>
          <w:lang w:val="fr-FR"/>
          <w:rPrChange w:id="6" w:author="Kenneth Campbell" w:date="2021-12-12T17:32:00Z">
            <w:rPr>
              <w:rFonts w:ascii="Arial" w:hAnsi="Arial" w:cs="Arial"/>
              <w:bCs/>
            </w:rPr>
          </w:rPrChange>
        </w:rPr>
        <w:t>Pirramina</w:t>
      </w:r>
      <w:proofErr w:type="spellEnd"/>
      <w:r w:rsidR="009F7A22" w:rsidRPr="00F3115B">
        <w:rPr>
          <w:rFonts w:ascii="Arial" w:hAnsi="Arial" w:cs="Arial"/>
          <w:bCs/>
          <w:lang w:val="fr-FR"/>
          <w:rPrChange w:id="7" w:author="Kenneth Campbell" w:date="2021-12-12T17:32:00Z">
            <w:rPr>
              <w:rFonts w:ascii="Arial" w:hAnsi="Arial" w:cs="Arial"/>
              <w:bCs/>
            </w:rPr>
          </w:rPrChange>
        </w:rPr>
        <w:t xml:space="preserve"> Rd, </w:t>
      </w:r>
      <w:proofErr w:type="spellStart"/>
      <w:r w:rsidR="009F7A22" w:rsidRPr="00F3115B">
        <w:rPr>
          <w:rFonts w:ascii="Arial" w:hAnsi="Arial" w:cs="Arial"/>
          <w:bCs/>
          <w:lang w:val="fr-FR"/>
          <w:rPrChange w:id="8" w:author="Kenneth Campbell" w:date="2021-12-12T17:32:00Z">
            <w:rPr>
              <w:rFonts w:ascii="Arial" w:hAnsi="Arial" w:cs="Arial"/>
              <w:bCs/>
            </w:rPr>
          </w:rPrChange>
        </w:rPr>
        <w:t>Pyrmont</w:t>
      </w:r>
      <w:proofErr w:type="spellEnd"/>
      <w:r w:rsidR="009F7A22" w:rsidRPr="00F3115B">
        <w:rPr>
          <w:rFonts w:ascii="Arial" w:hAnsi="Arial" w:cs="Arial"/>
          <w:bCs/>
          <w:lang w:val="fr-FR"/>
          <w:rPrChange w:id="9" w:author="Kenneth Campbell" w:date="2021-12-12T17:32:00Z">
            <w:rPr>
              <w:rFonts w:ascii="Arial" w:hAnsi="Arial" w:cs="Arial"/>
              <w:bCs/>
            </w:rPr>
          </w:rPrChange>
        </w:rPr>
        <w:t xml:space="preserve">, </w:t>
      </w:r>
      <w:proofErr w:type="spellStart"/>
      <w:r w:rsidR="009F7A22" w:rsidRPr="00F3115B">
        <w:rPr>
          <w:rFonts w:ascii="Arial" w:hAnsi="Arial" w:cs="Arial"/>
          <w:bCs/>
          <w:lang w:val="fr-FR"/>
          <w:rPrChange w:id="10" w:author="Kenneth Campbell" w:date="2021-12-12T17:32:00Z">
            <w:rPr>
              <w:rFonts w:ascii="Arial" w:hAnsi="Arial" w:cs="Arial"/>
              <w:bCs/>
            </w:rPr>
          </w:rPrChange>
        </w:rPr>
        <w:t>Australia</w:t>
      </w:r>
      <w:proofErr w:type="spellEnd"/>
      <w:r w:rsidR="0014329F" w:rsidRPr="00F3115B">
        <w:rPr>
          <w:rFonts w:ascii="Arial" w:hAnsi="Arial" w:cs="Arial"/>
          <w:bCs/>
          <w:lang w:val="fr-FR"/>
          <w:rPrChange w:id="11" w:author="Kenneth Campbell" w:date="2021-12-12T17:32:00Z">
            <w:rPr>
              <w:rFonts w:ascii="Arial" w:hAnsi="Arial" w:cs="Arial"/>
              <w:bCs/>
            </w:rPr>
          </w:rPrChange>
        </w:rPr>
        <w:t>.</w:t>
      </w:r>
    </w:p>
    <w:p w14:paraId="6F78E560" w14:textId="18D3FFCE" w:rsidR="009F7A22" w:rsidRPr="0090743F" w:rsidRDefault="002C4F9C" w:rsidP="009F7A22">
      <w:pPr>
        <w:rPr>
          <w:rFonts w:ascii="Arial" w:hAnsi="Arial" w:cs="Arial"/>
          <w:bCs/>
        </w:rPr>
      </w:pPr>
      <w:r w:rsidRPr="0090743F">
        <w:rPr>
          <w:rFonts w:ascii="Arial" w:hAnsi="Arial" w:cs="Arial"/>
          <w:bCs/>
        </w:rPr>
        <w:t>dos Remedios CG</w:t>
      </w:r>
      <w:r w:rsidR="009F7A22" w:rsidRPr="0090743F">
        <w:rPr>
          <w:rFonts w:ascii="Arial" w:hAnsi="Arial" w:cs="Arial"/>
          <w:bCs/>
        </w:rPr>
        <w:t xml:space="preserve">, Victor Chang Cardiac Research Institute, </w:t>
      </w:r>
      <w:proofErr w:type="gramStart"/>
      <w:r w:rsidR="009F7A22" w:rsidRPr="0090743F">
        <w:rPr>
          <w:rFonts w:ascii="Arial" w:hAnsi="Arial" w:cs="Arial"/>
          <w:bCs/>
        </w:rPr>
        <w:t>405  Liverpool</w:t>
      </w:r>
      <w:proofErr w:type="gramEnd"/>
      <w:r w:rsidR="009F7A22" w:rsidRPr="0090743F">
        <w:rPr>
          <w:rFonts w:ascii="Arial" w:hAnsi="Arial" w:cs="Arial"/>
          <w:bCs/>
        </w:rPr>
        <w:t xml:space="preserve"> St, Darlinghurst, Australia</w:t>
      </w:r>
      <w:r w:rsidR="001C77B1" w:rsidRPr="0090743F">
        <w:rPr>
          <w:rFonts w:ascii="Arial" w:hAnsi="Arial" w:cs="Arial"/>
          <w:bCs/>
        </w:rPr>
        <w:t>, and Sydney Heart Bank, University of Sydney, Sydney Australia</w:t>
      </w:r>
      <w:r w:rsidR="0014329F" w:rsidRPr="0090743F">
        <w:rPr>
          <w:rFonts w:ascii="Arial" w:hAnsi="Arial" w:cs="Arial"/>
          <w:bCs/>
        </w:rPr>
        <w:t>.</w:t>
      </w:r>
    </w:p>
    <w:p w14:paraId="163FF444" w14:textId="0C0499C6" w:rsidR="002C4F9C" w:rsidRPr="0090743F" w:rsidRDefault="002C4F9C" w:rsidP="00E31736">
      <w:pPr>
        <w:rPr>
          <w:rFonts w:ascii="Arial" w:hAnsi="Arial" w:cs="Arial"/>
          <w:bCs/>
        </w:rPr>
      </w:pPr>
    </w:p>
    <w:p w14:paraId="15F4679A" w14:textId="77777777" w:rsidR="002C4F9C" w:rsidRPr="0090743F" w:rsidRDefault="002C4F9C" w:rsidP="00E31736">
      <w:pPr>
        <w:rPr>
          <w:rFonts w:ascii="Arial" w:hAnsi="Arial" w:cs="Arial"/>
          <w:bCs/>
        </w:rPr>
      </w:pPr>
    </w:p>
    <w:p w14:paraId="0553AE23" w14:textId="77777777" w:rsidR="00DF0F87" w:rsidRPr="0090743F" w:rsidRDefault="001C77B1" w:rsidP="00E31736">
      <w:pPr>
        <w:rPr>
          <w:rFonts w:ascii="Arial" w:hAnsi="Arial" w:cs="Arial"/>
          <w:bCs/>
        </w:rPr>
      </w:pPr>
      <w:r w:rsidRPr="0090743F">
        <w:rPr>
          <w:rFonts w:ascii="Arial" w:hAnsi="Arial" w:cs="Arial"/>
          <w:b/>
        </w:rPr>
        <w:t>Abstract:</w:t>
      </w:r>
      <w:r w:rsidRPr="0090743F">
        <w:rPr>
          <w:rFonts w:ascii="Arial" w:hAnsi="Arial" w:cs="Arial"/>
          <w:bCs/>
        </w:rPr>
        <w:t xml:space="preserve"> </w:t>
      </w:r>
    </w:p>
    <w:p w14:paraId="30921F97" w14:textId="2E557118" w:rsidR="00E10C9F" w:rsidRPr="0090743F" w:rsidRDefault="001C77B1" w:rsidP="00E31736">
      <w:pPr>
        <w:rPr>
          <w:rFonts w:ascii="Arial" w:hAnsi="Arial" w:cs="Arial"/>
          <w:bCs/>
        </w:rPr>
      </w:pPr>
      <w:r w:rsidRPr="0090743F">
        <w:rPr>
          <w:rFonts w:ascii="Arial" w:hAnsi="Arial" w:cs="Arial"/>
          <w:bCs/>
        </w:rPr>
        <w:t xml:space="preserve">In this review we </w:t>
      </w:r>
      <w:r w:rsidR="00481DA1" w:rsidRPr="0090743F">
        <w:rPr>
          <w:rFonts w:ascii="Arial" w:hAnsi="Arial" w:cs="Arial"/>
          <w:bCs/>
        </w:rPr>
        <w:t xml:space="preserve">present </w:t>
      </w:r>
      <w:r w:rsidR="00BB4F05" w:rsidRPr="0090743F">
        <w:rPr>
          <w:rFonts w:ascii="Arial" w:hAnsi="Arial" w:cs="Arial"/>
          <w:bCs/>
        </w:rPr>
        <w:t>our</w:t>
      </w:r>
      <w:r w:rsidR="00481DA1" w:rsidRPr="0090743F">
        <w:rPr>
          <w:rFonts w:ascii="Arial" w:hAnsi="Arial" w:cs="Arial"/>
          <w:bCs/>
        </w:rPr>
        <w:t xml:space="preserve"> current understanding </w:t>
      </w:r>
      <w:r w:rsidR="00AE274C" w:rsidRPr="0090743F">
        <w:rPr>
          <w:rFonts w:ascii="Arial" w:hAnsi="Arial" w:cs="Arial"/>
          <w:bCs/>
        </w:rPr>
        <w:t xml:space="preserve">of </w:t>
      </w:r>
      <w:r w:rsidR="00C04D4E" w:rsidRPr="0090743F">
        <w:rPr>
          <w:rFonts w:ascii="Arial" w:hAnsi="Arial" w:cs="Arial"/>
          <w:bCs/>
        </w:rPr>
        <w:t xml:space="preserve">peripartum cardiomyopathy (PPCM) </w:t>
      </w:r>
      <w:r w:rsidR="00481DA1" w:rsidRPr="0090743F">
        <w:rPr>
          <w:rFonts w:ascii="Arial" w:hAnsi="Arial" w:cs="Arial"/>
          <w:bCs/>
        </w:rPr>
        <w:t>based on</w:t>
      </w:r>
      <w:r w:rsidR="005F0DC5" w:rsidRPr="0090743F">
        <w:rPr>
          <w:rFonts w:ascii="Arial" w:hAnsi="Arial" w:cs="Arial"/>
          <w:bCs/>
        </w:rPr>
        <w:t xml:space="preserve"> reports </w:t>
      </w:r>
      <w:r w:rsidR="005D60CE" w:rsidRPr="0090743F">
        <w:rPr>
          <w:rFonts w:ascii="Arial" w:hAnsi="Arial" w:cs="Arial"/>
          <w:bCs/>
        </w:rPr>
        <w:t>of</w:t>
      </w:r>
      <w:r w:rsidR="00ED0FAA" w:rsidRPr="0090743F">
        <w:rPr>
          <w:rFonts w:ascii="Arial" w:hAnsi="Arial" w:cs="Arial"/>
          <w:bCs/>
        </w:rPr>
        <w:t xml:space="preserve"> the incidence, </w:t>
      </w:r>
      <w:proofErr w:type="gramStart"/>
      <w:r w:rsidR="00ED0FAA" w:rsidRPr="0090743F">
        <w:rPr>
          <w:rFonts w:ascii="Arial" w:hAnsi="Arial" w:cs="Arial"/>
          <w:bCs/>
        </w:rPr>
        <w:t>diagnosis</w:t>
      </w:r>
      <w:proofErr w:type="gramEnd"/>
      <w:r w:rsidR="00ED0FAA" w:rsidRPr="0090743F">
        <w:rPr>
          <w:rFonts w:ascii="Arial" w:hAnsi="Arial" w:cs="Arial"/>
          <w:bCs/>
        </w:rPr>
        <w:t xml:space="preserve"> and </w:t>
      </w:r>
      <w:r w:rsidR="00C04D4E" w:rsidRPr="0090743F">
        <w:rPr>
          <w:rFonts w:ascii="Arial" w:hAnsi="Arial" w:cs="Arial"/>
          <w:bCs/>
        </w:rPr>
        <w:t xml:space="preserve">current </w:t>
      </w:r>
      <w:r w:rsidR="00ED0FAA" w:rsidRPr="0090743F">
        <w:rPr>
          <w:rFonts w:ascii="Arial" w:hAnsi="Arial" w:cs="Arial"/>
          <w:bCs/>
        </w:rPr>
        <w:t>treatment</w:t>
      </w:r>
      <w:r w:rsidR="00DF745C" w:rsidRPr="0090743F">
        <w:rPr>
          <w:rFonts w:ascii="Arial" w:hAnsi="Arial" w:cs="Arial"/>
          <w:bCs/>
        </w:rPr>
        <w:t xml:space="preserve"> options. </w:t>
      </w:r>
      <w:r w:rsidR="006D2A7A" w:rsidRPr="0090743F">
        <w:rPr>
          <w:rFonts w:ascii="Arial" w:hAnsi="Arial" w:cs="Arial"/>
          <w:bCs/>
        </w:rPr>
        <w:t>We summarise opinions on whether PPCM is triggered by vascular</w:t>
      </w:r>
      <w:r w:rsidR="00C04D4E" w:rsidRPr="0090743F">
        <w:rPr>
          <w:rFonts w:ascii="Arial" w:hAnsi="Arial" w:cs="Arial"/>
          <w:bCs/>
        </w:rPr>
        <w:t xml:space="preserve"> </w:t>
      </w:r>
      <w:r w:rsidR="00601478" w:rsidRPr="0090743F">
        <w:rPr>
          <w:rFonts w:ascii="Arial" w:hAnsi="Arial" w:cs="Arial"/>
          <w:bCs/>
        </w:rPr>
        <w:t>and/</w:t>
      </w:r>
      <w:r w:rsidR="00C04D4E" w:rsidRPr="0090743F">
        <w:rPr>
          <w:rFonts w:ascii="Arial" w:hAnsi="Arial" w:cs="Arial"/>
          <w:bCs/>
        </w:rPr>
        <w:t xml:space="preserve">or </w:t>
      </w:r>
      <w:r w:rsidR="006D2A7A" w:rsidRPr="0090743F">
        <w:rPr>
          <w:rFonts w:ascii="Arial" w:hAnsi="Arial" w:cs="Arial"/>
          <w:bCs/>
        </w:rPr>
        <w:t xml:space="preserve">hormonal </w:t>
      </w:r>
      <w:r w:rsidR="00C04D4E" w:rsidRPr="0090743F">
        <w:rPr>
          <w:rFonts w:ascii="Arial" w:hAnsi="Arial" w:cs="Arial"/>
          <w:bCs/>
        </w:rPr>
        <w:t xml:space="preserve">causes </w:t>
      </w:r>
      <w:r w:rsidR="00601478" w:rsidRPr="0090743F">
        <w:rPr>
          <w:rFonts w:ascii="Arial" w:hAnsi="Arial" w:cs="Arial"/>
          <w:bCs/>
        </w:rPr>
        <w:t>and we</w:t>
      </w:r>
      <w:r w:rsidR="006D2A7A" w:rsidRPr="0090743F">
        <w:rPr>
          <w:rFonts w:ascii="Arial" w:hAnsi="Arial" w:cs="Arial"/>
          <w:bCs/>
        </w:rPr>
        <w:t xml:space="preserve"> </w:t>
      </w:r>
      <w:r w:rsidR="00C04D4E" w:rsidRPr="0090743F">
        <w:rPr>
          <w:rFonts w:ascii="Arial" w:hAnsi="Arial" w:cs="Arial"/>
          <w:bCs/>
        </w:rPr>
        <w:t xml:space="preserve">examine </w:t>
      </w:r>
      <w:r w:rsidR="006D2A7A" w:rsidRPr="0090743F">
        <w:rPr>
          <w:rFonts w:ascii="Arial" w:hAnsi="Arial" w:cs="Arial"/>
          <w:bCs/>
        </w:rPr>
        <w:t xml:space="preserve">the influence of </w:t>
      </w:r>
      <w:r w:rsidR="00601478" w:rsidRPr="0090743F">
        <w:rPr>
          <w:rFonts w:ascii="Arial" w:hAnsi="Arial" w:cs="Arial"/>
          <w:bCs/>
        </w:rPr>
        <w:t xml:space="preserve">the comorbidity, </w:t>
      </w:r>
      <w:r w:rsidR="006D2A7A" w:rsidRPr="0090743F">
        <w:rPr>
          <w:rFonts w:ascii="Arial" w:hAnsi="Arial" w:cs="Arial"/>
          <w:bCs/>
        </w:rPr>
        <w:t xml:space="preserve">preeclampsia. Two reviews published in 2021 </w:t>
      </w:r>
      <w:r w:rsidR="00601478" w:rsidRPr="0090743F">
        <w:rPr>
          <w:rFonts w:ascii="Arial" w:hAnsi="Arial" w:cs="Arial"/>
          <w:bCs/>
        </w:rPr>
        <w:t xml:space="preserve">strongly </w:t>
      </w:r>
      <w:r w:rsidR="006D2A7A" w:rsidRPr="0090743F">
        <w:rPr>
          <w:rFonts w:ascii="Arial" w:hAnsi="Arial" w:cs="Arial"/>
          <w:bCs/>
        </w:rPr>
        <w:t xml:space="preserve">support the hypothesis that PPCM </w:t>
      </w:r>
      <w:r w:rsidR="00C04D4E" w:rsidRPr="0090743F">
        <w:rPr>
          <w:rFonts w:ascii="Arial" w:hAnsi="Arial" w:cs="Arial"/>
          <w:bCs/>
        </w:rPr>
        <w:t>may be familial</w:t>
      </w:r>
      <w:r w:rsidR="005C2D2C" w:rsidRPr="0090743F">
        <w:rPr>
          <w:rFonts w:ascii="Arial" w:hAnsi="Arial" w:cs="Arial"/>
          <w:bCs/>
        </w:rPr>
        <w:t>.</w:t>
      </w:r>
      <w:r w:rsidR="006D2A7A" w:rsidRPr="0090743F">
        <w:rPr>
          <w:rFonts w:ascii="Arial" w:hAnsi="Arial" w:cs="Arial"/>
          <w:bCs/>
        </w:rPr>
        <w:t xml:space="preserve"> </w:t>
      </w:r>
      <w:r w:rsidR="005C2D2C" w:rsidRPr="0090743F">
        <w:rPr>
          <w:rFonts w:ascii="Arial" w:hAnsi="Arial" w:cs="Arial"/>
          <w:bCs/>
        </w:rPr>
        <w:t xml:space="preserve">Using large cohorts of PPCM patients, they </w:t>
      </w:r>
      <w:r w:rsidR="00601478" w:rsidRPr="0090743F">
        <w:rPr>
          <w:rFonts w:ascii="Arial" w:hAnsi="Arial" w:cs="Arial"/>
          <w:bCs/>
        </w:rPr>
        <w:t xml:space="preserve">summarised </w:t>
      </w:r>
      <w:r w:rsidR="004D4637" w:rsidRPr="0090743F">
        <w:rPr>
          <w:rFonts w:ascii="Arial" w:hAnsi="Arial" w:cs="Arial"/>
          <w:bCs/>
        </w:rPr>
        <w:t>the</w:t>
      </w:r>
      <w:r w:rsidR="005C2D2C" w:rsidRPr="0090743F">
        <w:rPr>
          <w:rFonts w:ascii="Arial" w:hAnsi="Arial" w:cs="Arial"/>
          <w:bCs/>
        </w:rPr>
        <w:t xml:space="preserve"> </w:t>
      </w:r>
      <w:r w:rsidR="004D4637" w:rsidRPr="0090743F">
        <w:rPr>
          <w:rFonts w:ascii="Arial" w:hAnsi="Arial" w:cs="Arial"/>
          <w:bCs/>
        </w:rPr>
        <w:t>available genomic DNA sequence data that</w:t>
      </w:r>
      <w:r w:rsidR="005C2D2C" w:rsidRPr="0090743F">
        <w:rPr>
          <w:rFonts w:ascii="Arial" w:hAnsi="Arial" w:cs="Arial"/>
          <w:bCs/>
        </w:rPr>
        <w:t xml:space="preserve"> </w:t>
      </w:r>
      <w:r w:rsidR="005D60CE" w:rsidRPr="0090743F">
        <w:rPr>
          <w:rFonts w:ascii="Arial" w:hAnsi="Arial" w:cs="Arial"/>
          <w:bCs/>
        </w:rPr>
        <w:t xml:space="preserve">are expressed in human cardiomyocytes. </w:t>
      </w:r>
      <w:r w:rsidR="00590B27" w:rsidRPr="0090743F">
        <w:rPr>
          <w:rFonts w:ascii="Arial" w:hAnsi="Arial" w:cs="Arial"/>
          <w:bCs/>
        </w:rPr>
        <w:t>W</w:t>
      </w:r>
      <w:r w:rsidR="005D60CE" w:rsidRPr="0090743F">
        <w:rPr>
          <w:rFonts w:ascii="Arial" w:hAnsi="Arial" w:cs="Arial"/>
          <w:bCs/>
        </w:rPr>
        <w:t xml:space="preserve">hile PPCM </w:t>
      </w:r>
      <w:r w:rsidR="00590B27" w:rsidRPr="0090743F">
        <w:rPr>
          <w:rFonts w:ascii="Arial" w:hAnsi="Arial" w:cs="Arial"/>
          <w:bCs/>
        </w:rPr>
        <w:t xml:space="preserve">is considered </w:t>
      </w:r>
      <w:r w:rsidR="005D60CE" w:rsidRPr="0090743F">
        <w:rPr>
          <w:rFonts w:ascii="Arial" w:hAnsi="Arial" w:cs="Arial"/>
          <w:bCs/>
        </w:rPr>
        <w:t xml:space="preserve">a disease </w:t>
      </w:r>
      <w:r w:rsidR="00601478" w:rsidRPr="0090743F">
        <w:rPr>
          <w:rFonts w:ascii="Arial" w:hAnsi="Arial" w:cs="Arial"/>
          <w:bCs/>
        </w:rPr>
        <w:t xml:space="preserve">predominately </w:t>
      </w:r>
      <w:r w:rsidR="005D60CE" w:rsidRPr="0090743F">
        <w:rPr>
          <w:rFonts w:ascii="Arial" w:hAnsi="Arial" w:cs="Arial"/>
          <w:bCs/>
        </w:rPr>
        <w:t>of the left ventricle, there are data</w:t>
      </w:r>
      <w:r w:rsidR="00590B27" w:rsidRPr="0090743F">
        <w:rPr>
          <w:rFonts w:ascii="Arial" w:hAnsi="Arial" w:cs="Arial"/>
          <w:bCs/>
        </w:rPr>
        <w:t xml:space="preserve"> to</w:t>
      </w:r>
      <w:r w:rsidR="005D60CE" w:rsidRPr="0090743F">
        <w:rPr>
          <w:rFonts w:ascii="Arial" w:hAnsi="Arial" w:cs="Arial"/>
          <w:bCs/>
        </w:rPr>
        <w:t xml:space="preserve"> suggest that some cases </w:t>
      </w:r>
      <w:r w:rsidR="00590B27" w:rsidRPr="0090743F">
        <w:rPr>
          <w:rFonts w:ascii="Arial" w:hAnsi="Arial" w:cs="Arial"/>
          <w:bCs/>
        </w:rPr>
        <w:t xml:space="preserve">also </w:t>
      </w:r>
      <w:r w:rsidR="005D60CE" w:rsidRPr="0090743F">
        <w:rPr>
          <w:rFonts w:ascii="Arial" w:hAnsi="Arial" w:cs="Arial"/>
          <w:bCs/>
        </w:rPr>
        <w:t>involve RV failure.</w:t>
      </w:r>
      <w:r w:rsidR="004D4637" w:rsidRPr="0090743F">
        <w:rPr>
          <w:rFonts w:ascii="Arial" w:hAnsi="Arial" w:cs="Arial"/>
          <w:bCs/>
        </w:rPr>
        <w:t xml:space="preserve"> </w:t>
      </w:r>
      <w:r w:rsidR="005D60CE" w:rsidRPr="0090743F">
        <w:rPr>
          <w:rFonts w:ascii="Arial" w:hAnsi="Arial" w:cs="Arial"/>
          <w:bCs/>
        </w:rPr>
        <w:t xml:space="preserve">Finally, we </w:t>
      </w:r>
      <w:r w:rsidR="00590B27" w:rsidRPr="0090743F">
        <w:rPr>
          <w:rFonts w:ascii="Arial" w:hAnsi="Arial" w:cs="Arial"/>
          <w:bCs/>
        </w:rPr>
        <w:t xml:space="preserve">conclude that </w:t>
      </w:r>
      <w:r w:rsidR="005D60CE" w:rsidRPr="0090743F">
        <w:rPr>
          <w:rFonts w:ascii="Arial" w:hAnsi="Arial" w:cs="Arial"/>
          <w:bCs/>
        </w:rPr>
        <w:t xml:space="preserve">there is sufficient evidence to warrant an </w:t>
      </w:r>
      <w:proofErr w:type="spellStart"/>
      <w:r w:rsidR="005D60CE" w:rsidRPr="0090743F">
        <w:rPr>
          <w:rFonts w:ascii="Arial" w:hAnsi="Arial" w:cs="Arial"/>
          <w:bCs/>
        </w:rPr>
        <w:t>RNAseq</w:t>
      </w:r>
      <w:proofErr w:type="spellEnd"/>
      <w:r w:rsidR="005D60CE" w:rsidRPr="0090743F">
        <w:rPr>
          <w:rFonts w:ascii="Arial" w:hAnsi="Arial" w:cs="Arial"/>
          <w:bCs/>
        </w:rPr>
        <w:t xml:space="preserve"> investigation and that this </w:t>
      </w:r>
      <w:r w:rsidR="00590B27" w:rsidRPr="0090743F">
        <w:rPr>
          <w:rFonts w:ascii="Arial" w:hAnsi="Arial" w:cs="Arial"/>
          <w:bCs/>
        </w:rPr>
        <w:t>would be most informative if performed</w:t>
      </w:r>
      <w:r w:rsidR="005D60CE" w:rsidRPr="0090743F">
        <w:rPr>
          <w:rFonts w:ascii="Arial" w:hAnsi="Arial" w:cs="Arial"/>
          <w:bCs/>
        </w:rPr>
        <w:t xml:space="preserve"> at </w:t>
      </w:r>
      <w:proofErr w:type="gramStart"/>
      <w:r w:rsidR="005D60CE" w:rsidRPr="0090743F">
        <w:rPr>
          <w:rFonts w:ascii="Arial" w:hAnsi="Arial" w:cs="Arial"/>
          <w:bCs/>
        </w:rPr>
        <w:t xml:space="preserve">the </w:t>
      </w:r>
      <w:r w:rsidR="00590B27" w:rsidRPr="0090743F">
        <w:rPr>
          <w:rFonts w:ascii="Arial" w:hAnsi="Arial" w:cs="Arial"/>
          <w:bCs/>
        </w:rPr>
        <w:t xml:space="preserve"> </w:t>
      </w:r>
      <w:r w:rsidR="005D60CE" w:rsidRPr="0090743F">
        <w:rPr>
          <w:rFonts w:ascii="Arial" w:hAnsi="Arial" w:cs="Arial"/>
          <w:bCs/>
        </w:rPr>
        <w:t>cardiomyocytes</w:t>
      </w:r>
      <w:proofErr w:type="gramEnd"/>
      <w:r w:rsidR="005D60CE" w:rsidRPr="0090743F">
        <w:rPr>
          <w:rFonts w:ascii="Arial" w:hAnsi="Arial" w:cs="Arial"/>
          <w:bCs/>
        </w:rPr>
        <w:t xml:space="preserve"> level rather than </w:t>
      </w:r>
      <w:r w:rsidR="00AE274C" w:rsidRPr="0090743F">
        <w:rPr>
          <w:rFonts w:ascii="Arial" w:hAnsi="Arial" w:cs="Arial"/>
          <w:bCs/>
        </w:rPr>
        <w:t xml:space="preserve">analysing </w:t>
      </w:r>
      <w:r w:rsidR="00601478" w:rsidRPr="0090743F">
        <w:rPr>
          <w:rFonts w:ascii="Arial" w:hAnsi="Arial" w:cs="Arial"/>
          <w:bCs/>
        </w:rPr>
        <w:t xml:space="preserve">genomic </w:t>
      </w:r>
      <w:r w:rsidR="005D60CE" w:rsidRPr="0090743F">
        <w:rPr>
          <w:rFonts w:ascii="Arial" w:hAnsi="Arial" w:cs="Arial"/>
          <w:bCs/>
        </w:rPr>
        <w:t>DNA</w:t>
      </w:r>
      <w:r w:rsidR="00590B27" w:rsidRPr="0090743F">
        <w:rPr>
          <w:rFonts w:ascii="Arial" w:hAnsi="Arial" w:cs="Arial"/>
          <w:bCs/>
        </w:rPr>
        <w:t xml:space="preserve"> from the peripheral circulation</w:t>
      </w:r>
      <w:r w:rsidR="005D60CE" w:rsidRPr="0090743F">
        <w:rPr>
          <w:rFonts w:ascii="Arial" w:hAnsi="Arial" w:cs="Arial"/>
          <w:bCs/>
        </w:rPr>
        <w:t xml:space="preserve">. </w:t>
      </w:r>
      <w:r w:rsidR="00590B27" w:rsidRPr="0090743F">
        <w:rPr>
          <w:rFonts w:ascii="Arial" w:hAnsi="Arial" w:cs="Arial"/>
          <w:bCs/>
        </w:rPr>
        <w:t xml:space="preserve">Given the rarity of PPCM, the combined resources of four international human heart tissue biobanks have </w:t>
      </w:r>
      <w:r w:rsidR="00601478" w:rsidRPr="0090743F">
        <w:rPr>
          <w:rFonts w:ascii="Arial" w:hAnsi="Arial" w:cs="Arial"/>
          <w:bCs/>
        </w:rPr>
        <w:t>assembled</w:t>
      </w:r>
      <w:r w:rsidR="00590B27" w:rsidRPr="0090743F">
        <w:rPr>
          <w:rFonts w:ascii="Arial" w:hAnsi="Arial" w:cs="Arial"/>
          <w:bCs/>
        </w:rPr>
        <w:t xml:space="preserve"> </w:t>
      </w:r>
      <w:r w:rsidR="005D60CE" w:rsidRPr="0090743F">
        <w:rPr>
          <w:rFonts w:ascii="Arial" w:hAnsi="Arial" w:cs="Arial"/>
          <w:bCs/>
        </w:rPr>
        <w:t xml:space="preserve">30 </w:t>
      </w:r>
      <w:r w:rsidR="00590B27" w:rsidRPr="0090743F">
        <w:rPr>
          <w:rFonts w:ascii="Arial" w:hAnsi="Arial" w:cs="Arial"/>
          <w:bCs/>
        </w:rPr>
        <w:t xml:space="preserve">ventricular tissue samples from </w:t>
      </w:r>
      <w:r w:rsidR="005D60CE" w:rsidRPr="0090743F">
        <w:rPr>
          <w:rFonts w:ascii="Arial" w:hAnsi="Arial" w:cs="Arial"/>
          <w:bCs/>
        </w:rPr>
        <w:t>PPCM patients</w:t>
      </w:r>
      <w:r w:rsidR="00601478" w:rsidRPr="0090743F">
        <w:rPr>
          <w:rFonts w:ascii="Arial" w:hAnsi="Arial" w:cs="Arial"/>
          <w:bCs/>
        </w:rPr>
        <w:t>,</w:t>
      </w:r>
      <w:r w:rsidR="005D60CE" w:rsidRPr="0090743F">
        <w:rPr>
          <w:rFonts w:ascii="Arial" w:hAnsi="Arial" w:cs="Arial"/>
          <w:bCs/>
        </w:rPr>
        <w:t xml:space="preserve"> and we are </w:t>
      </w:r>
      <w:r w:rsidR="00601478" w:rsidRPr="0090743F">
        <w:rPr>
          <w:rFonts w:ascii="Arial" w:hAnsi="Arial" w:cs="Arial"/>
          <w:bCs/>
        </w:rPr>
        <w:t xml:space="preserve">actively </w:t>
      </w:r>
      <w:r w:rsidR="005D60CE" w:rsidRPr="0090743F">
        <w:rPr>
          <w:rFonts w:ascii="Arial" w:hAnsi="Arial" w:cs="Arial"/>
          <w:bCs/>
        </w:rPr>
        <w:t xml:space="preserve">seeking to enlarge this patient base by collaborating with </w:t>
      </w:r>
      <w:r w:rsidR="00BB4F05" w:rsidRPr="0090743F">
        <w:rPr>
          <w:rFonts w:ascii="Arial" w:hAnsi="Arial" w:cs="Arial"/>
          <w:bCs/>
        </w:rPr>
        <w:t>human heart tissue banks</w:t>
      </w:r>
      <w:r w:rsidR="00590B27" w:rsidRPr="0090743F">
        <w:rPr>
          <w:rFonts w:ascii="Arial" w:hAnsi="Arial" w:cs="Arial"/>
          <w:bCs/>
        </w:rPr>
        <w:t xml:space="preserve"> </w:t>
      </w:r>
      <w:r w:rsidR="00601478" w:rsidRPr="0090743F">
        <w:rPr>
          <w:rFonts w:ascii="Arial" w:hAnsi="Arial" w:cs="Arial"/>
          <w:bCs/>
        </w:rPr>
        <w:t xml:space="preserve">who would like to join </w:t>
      </w:r>
      <w:r w:rsidR="00DF0F87" w:rsidRPr="0090743F">
        <w:rPr>
          <w:rFonts w:ascii="Arial" w:hAnsi="Arial" w:cs="Arial"/>
          <w:bCs/>
        </w:rPr>
        <w:t>us</w:t>
      </w:r>
      <w:r w:rsidR="00BB4F05" w:rsidRPr="0090743F">
        <w:rPr>
          <w:rFonts w:ascii="Arial" w:hAnsi="Arial" w:cs="Arial"/>
          <w:bCs/>
        </w:rPr>
        <w:t>.</w:t>
      </w:r>
    </w:p>
    <w:p w14:paraId="5FF51C24" w14:textId="77777777" w:rsidR="00E10C9F" w:rsidRPr="0090743F" w:rsidRDefault="00E10C9F" w:rsidP="00E31736">
      <w:pPr>
        <w:rPr>
          <w:rFonts w:ascii="Arial" w:hAnsi="Arial" w:cs="Arial"/>
          <w:b/>
        </w:rPr>
      </w:pPr>
    </w:p>
    <w:p w14:paraId="1064E6EF" w14:textId="77777777" w:rsidR="00DF0F87" w:rsidRPr="0090743F" w:rsidRDefault="00D816A4" w:rsidP="00E31736">
      <w:pPr>
        <w:rPr>
          <w:rFonts w:ascii="Arial" w:hAnsi="Arial" w:cs="Arial"/>
        </w:rPr>
      </w:pPr>
      <w:r w:rsidRPr="0090743F">
        <w:rPr>
          <w:rFonts w:ascii="Arial" w:hAnsi="Arial" w:cs="Arial"/>
          <w:b/>
        </w:rPr>
        <w:t>What is</w:t>
      </w:r>
      <w:r w:rsidR="004F44AD" w:rsidRPr="0090743F">
        <w:rPr>
          <w:rFonts w:ascii="Arial" w:hAnsi="Arial" w:cs="Arial"/>
          <w:b/>
        </w:rPr>
        <w:t xml:space="preserve"> </w:t>
      </w:r>
      <w:r w:rsidR="00E31736" w:rsidRPr="0090743F">
        <w:rPr>
          <w:rFonts w:ascii="Arial" w:hAnsi="Arial" w:cs="Arial"/>
          <w:b/>
        </w:rPr>
        <w:t>Peripartum Cardiomyopathy</w:t>
      </w:r>
      <w:r w:rsidR="000635BE" w:rsidRPr="0090743F">
        <w:rPr>
          <w:rFonts w:ascii="Arial" w:hAnsi="Arial" w:cs="Arial"/>
          <w:b/>
        </w:rPr>
        <w:t xml:space="preserve"> (PPCM)</w:t>
      </w:r>
      <w:r w:rsidRPr="0090743F">
        <w:rPr>
          <w:rFonts w:ascii="Arial" w:hAnsi="Arial" w:cs="Arial"/>
          <w:b/>
        </w:rPr>
        <w:t>?</w:t>
      </w:r>
      <w:r w:rsidR="00E31736" w:rsidRPr="0090743F">
        <w:rPr>
          <w:rFonts w:ascii="Arial" w:hAnsi="Arial" w:cs="Arial"/>
        </w:rPr>
        <w:t xml:space="preserve"> </w:t>
      </w:r>
      <w:r w:rsidR="00426B8B" w:rsidRPr="0090743F">
        <w:rPr>
          <w:rFonts w:ascii="Arial" w:hAnsi="Arial" w:cs="Arial"/>
        </w:rPr>
        <w:tab/>
      </w:r>
    </w:p>
    <w:p w14:paraId="06AEE0E6" w14:textId="545AE0EF" w:rsidR="00B900FC" w:rsidRPr="0090743F" w:rsidRDefault="004F44AD" w:rsidP="00E31736">
      <w:pPr>
        <w:rPr>
          <w:rFonts w:ascii="Arial" w:hAnsi="Arial" w:cs="Arial"/>
        </w:rPr>
      </w:pPr>
      <w:r w:rsidRPr="0090743F">
        <w:rPr>
          <w:rFonts w:ascii="Arial" w:hAnsi="Arial" w:cs="Arial"/>
        </w:rPr>
        <w:t>L</w:t>
      </w:r>
      <w:r w:rsidR="00BB16B3" w:rsidRPr="0090743F">
        <w:rPr>
          <w:rFonts w:ascii="Arial" w:hAnsi="Arial" w:cs="Arial"/>
        </w:rPr>
        <w:t xml:space="preserve">iterally </w:t>
      </w:r>
      <w:r w:rsidR="002B1A52" w:rsidRPr="0090743F">
        <w:rPr>
          <w:rFonts w:ascii="Arial" w:hAnsi="Arial" w:cs="Arial"/>
        </w:rPr>
        <w:t>translated</w:t>
      </w:r>
      <w:r w:rsidR="00DF745C" w:rsidRPr="0090743F">
        <w:rPr>
          <w:rFonts w:ascii="Arial" w:hAnsi="Arial" w:cs="Arial"/>
        </w:rPr>
        <w:t>,</w:t>
      </w:r>
      <w:r w:rsidR="002B1A52" w:rsidRPr="0090743F">
        <w:rPr>
          <w:rFonts w:ascii="Arial" w:hAnsi="Arial" w:cs="Arial"/>
        </w:rPr>
        <w:t xml:space="preserve"> PPCM </w:t>
      </w:r>
      <w:r w:rsidR="009A4CE5" w:rsidRPr="0090743F">
        <w:rPr>
          <w:rFonts w:ascii="Arial" w:hAnsi="Arial" w:cs="Arial"/>
        </w:rPr>
        <w:t>means</w:t>
      </w:r>
      <w:r w:rsidR="00BB16B3" w:rsidRPr="0090743F">
        <w:rPr>
          <w:rFonts w:ascii="Arial" w:hAnsi="Arial" w:cs="Arial"/>
        </w:rPr>
        <w:t xml:space="preserve">: </w:t>
      </w:r>
      <w:r w:rsidR="00BB16B3" w:rsidRPr="0090743F">
        <w:rPr>
          <w:rFonts w:ascii="Arial" w:hAnsi="Arial" w:cs="Arial"/>
          <w:i/>
        </w:rPr>
        <w:t>Peri</w:t>
      </w:r>
      <w:r w:rsidR="00BB16B3" w:rsidRPr="0090743F">
        <w:rPr>
          <w:rFonts w:ascii="Arial" w:hAnsi="Arial" w:cs="Arial"/>
          <w:bCs/>
        </w:rPr>
        <w:t>-</w:t>
      </w:r>
      <w:r w:rsidR="00BB16B3" w:rsidRPr="0090743F">
        <w:rPr>
          <w:rFonts w:ascii="Arial" w:hAnsi="Arial" w:cs="Arial"/>
        </w:rPr>
        <w:t xml:space="preserve"> (around</w:t>
      </w:r>
      <w:r w:rsidR="002B1A52" w:rsidRPr="0090743F">
        <w:rPr>
          <w:rFonts w:ascii="Arial" w:hAnsi="Arial" w:cs="Arial"/>
        </w:rPr>
        <w:t xml:space="preserve"> the time of</w:t>
      </w:r>
      <w:r w:rsidR="00BB16B3" w:rsidRPr="0090743F">
        <w:rPr>
          <w:rFonts w:ascii="Arial" w:hAnsi="Arial" w:cs="Arial"/>
        </w:rPr>
        <w:t xml:space="preserve">), </w:t>
      </w:r>
      <w:r w:rsidR="00BB16B3" w:rsidRPr="0090743F">
        <w:rPr>
          <w:rFonts w:ascii="Arial" w:hAnsi="Arial" w:cs="Arial"/>
          <w:i/>
        </w:rPr>
        <w:t>Partum</w:t>
      </w:r>
      <w:r w:rsidR="00BB16B3" w:rsidRPr="0090743F">
        <w:rPr>
          <w:rFonts w:ascii="Arial" w:hAnsi="Arial" w:cs="Arial"/>
        </w:rPr>
        <w:t xml:space="preserve"> means birth or delivery, </w:t>
      </w:r>
      <w:r w:rsidR="00BB16B3" w:rsidRPr="0090743F">
        <w:rPr>
          <w:rFonts w:ascii="Arial" w:hAnsi="Arial" w:cs="Arial"/>
          <w:i/>
        </w:rPr>
        <w:t>Cardio</w:t>
      </w:r>
      <w:r w:rsidR="00BB16B3" w:rsidRPr="0090743F">
        <w:rPr>
          <w:rFonts w:ascii="Arial" w:hAnsi="Arial" w:cs="Arial"/>
        </w:rPr>
        <w:t xml:space="preserve"> refers to the heart, </w:t>
      </w:r>
      <w:r w:rsidR="00BB16B3" w:rsidRPr="0090743F">
        <w:rPr>
          <w:rFonts w:ascii="Arial" w:hAnsi="Arial" w:cs="Arial"/>
          <w:i/>
        </w:rPr>
        <w:t>myo</w:t>
      </w:r>
      <w:r w:rsidR="00BB16B3" w:rsidRPr="0090743F">
        <w:rPr>
          <w:rFonts w:ascii="Arial" w:hAnsi="Arial" w:cs="Arial"/>
        </w:rPr>
        <w:t xml:space="preserve">- </w:t>
      </w:r>
      <w:r w:rsidR="002B1A52" w:rsidRPr="0090743F">
        <w:rPr>
          <w:rFonts w:ascii="Arial" w:hAnsi="Arial" w:cs="Arial"/>
        </w:rPr>
        <w:t>means</w:t>
      </w:r>
      <w:r w:rsidR="00BB16B3" w:rsidRPr="0090743F">
        <w:rPr>
          <w:rFonts w:ascii="Arial" w:hAnsi="Arial" w:cs="Arial"/>
        </w:rPr>
        <w:t xml:space="preserve"> muscle,</w:t>
      </w:r>
      <w:r w:rsidR="002B1A52" w:rsidRPr="0090743F">
        <w:rPr>
          <w:rFonts w:ascii="Arial" w:hAnsi="Arial" w:cs="Arial"/>
        </w:rPr>
        <w:t xml:space="preserve"> and</w:t>
      </w:r>
      <w:r w:rsidR="00BB16B3" w:rsidRPr="0090743F">
        <w:rPr>
          <w:rFonts w:ascii="Arial" w:hAnsi="Arial" w:cs="Arial"/>
        </w:rPr>
        <w:t xml:space="preserve"> </w:t>
      </w:r>
      <w:proofErr w:type="spellStart"/>
      <w:r w:rsidR="00BB16B3" w:rsidRPr="0090743F">
        <w:rPr>
          <w:rFonts w:ascii="Arial" w:hAnsi="Arial" w:cs="Arial"/>
          <w:i/>
        </w:rPr>
        <w:t>pathy</w:t>
      </w:r>
      <w:proofErr w:type="spellEnd"/>
      <w:r w:rsidR="00BB16B3" w:rsidRPr="0090743F">
        <w:rPr>
          <w:rFonts w:ascii="Arial" w:hAnsi="Arial" w:cs="Arial"/>
        </w:rPr>
        <w:t xml:space="preserve"> </w:t>
      </w:r>
      <w:r w:rsidR="00DF0F87" w:rsidRPr="0090743F">
        <w:rPr>
          <w:rFonts w:ascii="Arial" w:hAnsi="Arial" w:cs="Arial"/>
        </w:rPr>
        <w:t xml:space="preserve">which is Greek for </w:t>
      </w:r>
      <w:r w:rsidR="002B1A52" w:rsidRPr="0090743F">
        <w:rPr>
          <w:rFonts w:ascii="Arial" w:hAnsi="Arial" w:cs="Arial"/>
        </w:rPr>
        <w:t>something</w:t>
      </w:r>
      <w:r w:rsidR="00BB16B3" w:rsidRPr="0090743F">
        <w:rPr>
          <w:rFonts w:ascii="Arial" w:hAnsi="Arial" w:cs="Arial"/>
        </w:rPr>
        <w:t xml:space="preserve"> wrong with. </w:t>
      </w:r>
      <w:r w:rsidR="00590B27" w:rsidRPr="0090743F">
        <w:rPr>
          <w:rFonts w:ascii="Arial" w:hAnsi="Arial" w:cs="Arial"/>
        </w:rPr>
        <w:t xml:space="preserve">Therefore, it is a disease that affects the heart muscle that occurs </w:t>
      </w:r>
      <w:r w:rsidR="00DF745C" w:rsidRPr="0090743F">
        <w:rPr>
          <w:rFonts w:ascii="Arial" w:hAnsi="Arial" w:cs="Arial"/>
        </w:rPr>
        <w:t xml:space="preserve">either </w:t>
      </w:r>
      <w:r w:rsidR="00B900FC" w:rsidRPr="0090743F">
        <w:rPr>
          <w:rFonts w:ascii="Arial" w:hAnsi="Arial" w:cs="Arial"/>
        </w:rPr>
        <w:t>late in pregnancy</w:t>
      </w:r>
      <w:r w:rsidR="00DF745C" w:rsidRPr="0090743F">
        <w:rPr>
          <w:rFonts w:ascii="Arial" w:hAnsi="Arial" w:cs="Arial"/>
        </w:rPr>
        <w:t>,</w:t>
      </w:r>
      <w:r w:rsidR="00B900FC" w:rsidRPr="0090743F">
        <w:rPr>
          <w:rFonts w:ascii="Arial" w:hAnsi="Arial" w:cs="Arial"/>
        </w:rPr>
        <w:t xml:space="preserve"> or </w:t>
      </w:r>
      <w:r w:rsidR="00DF0F87" w:rsidRPr="0090743F">
        <w:rPr>
          <w:rFonts w:ascii="Arial" w:hAnsi="Arial" w:cs="Arial"/>
        </w:rPr>
        <w:t xml:space="preserve">more commonly </w:t>
      </w:r>
      <w:r w:rsidR="003C7CC1" w:rsidRPr="0090743F">
        <w:rPr>
          <w:rFonts w:ascii="Arial" w:hAnsi="Arial" w:cs="Arial"/>
        </w:rPr>
        <w:t>within 6 months following</w:t>
      </w:r>
      <w:r w:rsidR="00590B27" w:rsidRPr="0090743F">
        <w:rPr>
          <w:rFonts w:ascii="Arial" w:hAnsi="Arial" w:cs="Arial"/>
        </w:rPr>
        <w:t xml:space="preserve"> delivery. However, it is </w:t>
      </w:r>
      <w:r w:rsidR="00B900FC" w:rsidRPr="0090743F">
        <w:rPr>
          <w:rFonts w:ascii="Arial" w:hAnsi="Arial" w:cs="Arial"/>
        </w:rPr>
        <w:t>quite common</w:t>
      </w:r>
      <w:r w:rsidR="00590B27" w:rsidRPr="0090743F">
        <w:rPr>
          <w:rFonts w:ascii="Arial" w:hAnsi="Arial" w:cs="Arial"/>
        </w:rPr>
        <w:t xml:space="preserve"> for </w:t>
      </w:r>
      <w:r w:rsidR="00F37A8C" w:rsidRPr="0090743F">
        <w:rPr>
          <w:rFonts w:ascii="Arial" w:hAnsi="Arial" w:cs="Arial"/>
        </w:rPr>
        <w:t xml:space="preserve">the onset of </w:t>
      </w:r>
      <w:r w:rsidR="00590B27" w:rsidRPr="0090743F">
        <w:rPr>
          <w:rFonts w:ascii="Arial" w:hAnsi="Arial" w:cs="Arial"/>
        </w:rPr>
        <w:t xml:space="preserve">heart failure to </w:t>
      </w:r>
      <w:r w:rsidR="00F37A8C" w:rsidRPr="0090743F">
        <w:rPr>
          <w:rFonts w:ascii="Arial" w:hAnsi="Arial" w:cs="Arial"/>
        </w:rPr>
        <w:t xml:space="preserve">present </w:t>
      </w:r>
      <w:r w:rsidR="003C7CC1" w:rsidRPr="0090743F">
        <w:rPr>
          <w:rFonts w:ascii="Arial" w:hAnsi="Arial" w:cs="Arial"/>
        </w:rPr>
        <w:t xml:space="preserve">more </w:t>
      </w:r>
      <w:r w:rsidR="003C7CC1" w:rsidRPr="0090743F">
        <w:rPr>
          <w:rFonts w:ascii="Arial" w:hAnsi="Arial" w:cs="Arial"/>
        </w:rPr>
        <w:lastRenderedPageBreak/>
        <w:t>than</w:t>
      </w:r>
      <w:r w:rsidR="00590B27" w:rsidRPr="0090743F">
        <w:rPr>
          <w:rFonts w:ascii="Arial" w:hAnsi="Arial" w:cs="Arial"/>
        </w:rPr>
        <w:t xml:space="preserve"> 6 months </w:t>
      </w:r>
      <w:r w:rsidR="00DF0F87" w:rsidRPr="0090743F">
        <w:rPr>
          <w:rFonts w:ascii="Arial" w:hAnsi="Arial" w:cs="Arial"/>
        </w:rPr>
        <w:t>following</w:t>
      </w:r>
      <w:r w:rsidR="00590B27" w:rsidRPr="0090743F">
        <w:rPr>
          <w:rFonts w:ascii="Arial" w:hAnsi="Arial" w:cs="Arial"/>
        </w:rPr>
        <w:t xml:space="preserve"> </w:t>
      </w:r>
      <w:r w:rsidR="00DF0F87" w:rsidRPr="0090743F">
        <w:rPr>
          <w:rFonts w:ascii="Arial" w:hAnsi="Arial" w:cs="Arial"/>
        </w:rPr>
        <w:t>birth</w:t>
      </w:r>
      <w:r w:rsidR="00590B27" w:rsidRPr="0090743F">
        <w:rPr>
          <w:rFonts w:ascii="Arial" w:hAnsi="Arial" w:cs="Arial"/>
        </w:rPr>
        <w:t xml:space="preserve">. </w:t>
      </w:r>
      <w:r w:rsidR="00B900FC" w:rsidRPr="0090743F">
        <w:rPr>
          <w:rFonts w:ascii="Arial" w:hAnsi="Arial" w:cs="Arial"/>
        </w:rPr>
        <w:t>PPCM is a life-threatening disease and despite it being the largest contributor to pregnancy</w:t>
      </w:r>
      <w:r w:rsidR="00DF745C" w:rsidRPr="0090743F">
        <w:rPr>
          <w:rFonts w:ascii="Arial" w:hAnsi="Arial" w:cs="Arial"/>
        </w:rPr>
        <w:t>-</w:t>
      </w:r>
      <w:r w:rsidR="00B900FC" w:rsidRPr="0090743F">
        <w:rPr>
          <w:rFonts w:ascii="Arial" w:hAnsi="Arial" w:cs="Arial"/>
        </w:rPr>
        <w:t xml:space="preserve">related cardiomyopathies, the cause remains unknown </w:t>
      </w:r>
      <w:proofErr w:type="gramStart"/>
      <w:r w:rsidR="00935A6E" w:rsidRPr="0090743F">
        <w:rPr>
          <w:rFonts w:ascii="Arial" w:hAnsi="Arial" w:cs="Arial"/>
        </w:rPr>
        <w:t>i.e.</w:t>
      </w:r>
      <w:proofErr w:type="gramEnd"/>
      <w:r w:rsidR="00B900FC" w:rsidRPr="0090743F">
        <w:rPr>
          <w:rFonts w:ascii="Arial" w:hAnsi="Arial" w:cs="Arial"/>
        </w:rPr>
        <w:t xml:space="preserve"> idiopathic. </w:t>
      </w:r>
    </w:p>
    <w:p w14:paraId="35D0AE37" w14:textId="77777777" w:rsidR="002B1A52" w:rsidRPr="0090743F" w:rsidRDefault="002B1A52" w:rsidP="00E31736">
      <w:pPr>
        <w:rPr>
          <w:rFonts w:ascii="Arial" w:hAnsi="Arial" w:cs="Arial"/>
        </w:rPr>
      </w:pPr>
    </w:p>
    <w:p w14:paraId="144C682D" w14:textId="4849B5BE" w:rsidR="00DF0F87" w:rsidRPr="0090743F" w:rsidRDefault="00426B8B" w:rsidP="00111968">
      <w:pPr>
        <w:rPr>
          <w:rFonts w:ascii="Arial" w:hAnsi="Arial" w:cs="Arial"/>
        </w:rPr>
      </w:pPr>
      <w:r w:rsidRPr="0090743F">
        <w:rPr>
          <w:rFonts w:ascii="Arial" w:hAnsi="Arial" w:cs="Arial"/>
          <w:b/>
          <w:bCs/>
        </w:rPr>
        <w:t>Incidence</w:t>
      </w:r>
      <w:r w:rsidR="001E13C2" w:rsidRPr="0090743F">
        <w:rPr>
          <w:rFonts w:ascii="Arial" w:hAnsi="Arial" w:cs="Arial"/>
          <w:b/>
          <w:bCs/>
        </w:rPr>
        <w:t>,</w:t>
      </w:r>
      <w:r w:rsidR="00FD021C" w:rsidRPr="0090743F">
        <w:rPr>
          <w:rFonts w:ascii="Arial" w:hAnsi="Arial" w:cs="Arial"/>
          <w:b/>
          <w:bCs/>
        </w:rPr>
        <w:t xml:space="preserve"> </w:t>
      </w:r>
      <w:r w:rsidR="001E13C2" w:rsidRPr="0090743F">
        <w:rPr>
          <w:rFonts w:ascii="Arial" w:hAnsi="Arial" w:cs="Arial"/>
          <w:b/>
          <w:bCs/>
        </w:rPr>
        <w:t>R</w:t>
      </w:r>
      <w:r w:rsidR="00FD021C" w:rsidRPr="0090743F">
        <w:rPr>
          <w:rFonts w:ascii="Arial" w:hAnsi="Arial" w:cs="Arial"/>
          <w:b/>
          <w:bCs/>
        </w:rPr>
        <w:t xml:space="preserve">isk </w:t>
      </w:r>
      <w:r w:rsidR="001E13C2" w:rsidRPr="0090743F">
        <w:rPr>
          <w:rFonts w:ascii="Arial" w:hAnsi="Arial" w:cs="Arial"/>
          <w:b/>
          <w:bCs/>
        </w:rPr>
        <w:t>F</w:t>
      </w:r>
      <w:r w:rsidR="00FD021C" w:rsidRPr="0090743F">
        <w:rPr>
          <w:rFonts w:ascii="Arial" w:hAnsi="Arial" w:cs="Arial"/>
          <w:b/>
          <w:bCs/>
        </w:rPr>
        <w:t>actors</w:t>
      </w:r>
      <w:r w:rsidRPr="0090743F">
        <w:rPr>
          <w:rFonts w:ascii="Arial" w:hAnsi="Arial" w:cs="Arial"/>
        </w:rPr>
        <w:tab/>
      </w:r>
    </w:p>
    <w:p w14:paraId="2B414FD6" w14:textId="7C934153" w:rsidR="001E13C2" w:rsidRPr="0090743F" w:rsidRDefault="00DF0F87" w:rsidP="00111968">
      <w:pPr>
        <w:rPr>
          <w:rFonts w:ascii="Arial" w:hAnsi="Arial" w:cs="AppleSystemUIFont"/>
          <w:szCs w:val="26"/>
          <w:lang w:val="en-GB"/>
        </w:rPr>
      </w:pPr>
      <w:r w:rsidRPr="0090743F">
        <w:rPr>
          <w:rFonts w:ascii="Arial" w:hAnsi="Arial" w:cs="Arial"/>
        </w:rPr>
        <w:t xml:space="preserve">The NIH website for rare diseases provides the following </w:t>
      </w:r>
      <w:r w:rsidR="001E13C2" w:rsidRPr="0090743F">
        <w:rPr>
          <w:rFonts w:ascii="Arial" w:hAnsi="Arial" w:cs="Arial"/>
        </w:rPr>
        <w:t xml:space="preserve">information: </w:t>
      </w:r>
      <w:r w:rsidRPr="0090743F">
        <w:rPr>
          <w:rFonts w:ascii="Arial" w:hAnsi="Arial" w:cs="Arial"/>
        </w:rPr>
        <w:t>(</w:t>
      </w:r>
      <w:hyperlink r:id="rId7" w:history="1">
        <w:r w:rsidRPr="0090743F">
          <w:rPr>
            <w:rStyle w:val="Hyperlink"/>
            <w:rFonts w:ascii="Arial" w:hAnsi="Arial" w:cs="AppleSystemUIFont"/>
            <w:szCs w:val="26"/>
            <w:lang w:val="en-GB"/>
          </w:rPr>
          <w:t>https://beta.rarediseases.info.nih.gov/diseases/220/peripartum-cardiomyopathy</w:t>
        </w:r>
      </w:hyperlink>
      <w:r w:rsidRPr="0090743F">
        <w:rPr>
          <w:rFonts w:ascii="Arial" w:hAnsi="Arial" w:cs="AppleSystemUIFont"/>
          <w:szCs w:val="26"/>
          <w:lang w:val="en-GB"/>
        </w:rPr>
        <w:t xml:space="preserve">) </w:t>
      </w:r>
      <w:r w:rsidR="001E13C2" w:rsidRPr="0090743F">
        <w:rPr>
          <w:rFonts w:ascii="Arial" w:hAnsi="Arial" w:cs="AppleSystemUIFont"/>
          <w:szCs w:val="26"/>
          <w:lang w:val="en-GB"/>
        </w:rPr>
        <w:t>T</w:t>
      </w:r>
      <w:r w:rsidRPr="0090743F">
        <w:rPr>
          <w:rFonts w:ascii="Arial" w:hAnsi="Arial" w:cs="AppleSystemUIFont"/>
          <w:szCs w:val="26"/>
          <w:lang w:val="en-GB"/>
        </w:rPr>
        <w:t xml:space="preserve">he global </w:t>
      </w:r>
      <w:r w:rsidR="001E13C2" w:rsidRPr="0090743F">
        <w:rPr>
          <w:rFonts w:ascii="Arial" w:hAnsi="Arial" w:cs="AppleSystemUIFont"/>
          <w:szCs w:val="26"/>
          <w:lang w:val="en-GB"/>
        </w:rPr>
        <w:t xml:space="preserve">estimated </w:t>
      </w:r>
      <w:r w:rsidRPr="0090743F">
        <w:rPr>
          <w:rFonts w:ascii="Arial" w:hAnsi="Arial" w:cs="AppleSystemUIFont"/>
          <w:szCs w:val="26"/>
          <w:lang w:val="en-GB"/>
        </w:rPr>
        <w:t>number of people with PPCM is</w:t>
      </w:r>
      <w:r w:rsidR="001E13C2" w:rsidRPr="0090743F">
        <w:rPr>
          <w:rFonts w:ascii="Arial" w:hAnsi="Arial" w:cs="AppleSystemUIFont"/>
          <w:szCs w:val="26"/>
          <w:lang w:val="en-GB"/>
        </w:rPr>
        <w:t xml:space="preserve"> </w:t>
      </w:r>
      <w:r w:rsidRPr="0090743F">
        <w:rPr>
          <w:rFonts w:ascii="Arial" w:hAnsi="Arial" w:cs="AppleSystemUIFont"/>
          <w:szCs w:val="26"/>
          <w:lang w:val="en-GB"/>
        </w:rPr>
        <w:t xml:space="preserve">between </w:t>
      </w:r>
      <w:commentRangeStart w:id="12"/>
      <w:r w:rsidRPr="0090743F">
        <w:rPr>
          <w:rFonts w:ascii="Arial" w:hAnsi="Arial" w:cs="AppleSystemUIFont"/>
          <w:szCs w:val="26"/>
          <w:lang w:val="en-GB"/>
        </w:rPr>
        <w:t>800</w:t>
      </w:r>
      <w:r w:rsidR="00935A6E" w:rsidRPr="0090743F">
        <w:rPr>
          <w:rFonts w:ascii="Arial" w:hAnsi="Arial" w:cs="AppleSystemUIFont"/>
          <w:szCs w:val="26"/>
          <w:lang w:val="en-GB"/>
        </w:rPr>
        <w:t>-1</w:t>
      </w:r>
      <w:r w:rsidRPr="0090743F">
        <w:rPr>
          <w:rFonts w:ascii="Arial" w:hAnsi="Arial" w:cs="AppleSystemUIFont"/>
          <w:szCs w:val="26"/>
          <w:lang w:val="en-GB"/>
        </w:rPr>
        <w:t>000 and 5,000,000</w:t>
      </w:r>
      <w:commentRangeEnd w:id="12"/>
      <w:r w:rsidR="0092360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2"/>
      </w:r>
      <w:r w:rsidR="001E13C2" w:rsidRPr="0090743F">
        <w:rPr>
          <w:rFonts w:ascii="Arial" w:hAnsi="Arial" w:cs="AppleSystemUIFont"/>
          <w:szCs w:val="26"/>
          <w:lang w:val="en-GB"/>
        </w:rPr>
        <w:t>, and in the USA the estimated number of women with PPCM is between 30,000 and 200,000</w:t>
      </w:r>
      <w:r w:rsidRPr="0090743F">
        <w:rPr>
          <w:rFonts w:ascii="Arial" w:hAnsi="Arial" w:cs="AppleSystemUIFont"/>
          <w:szCs w:val="26"/>
          <w:lang w:val="en-GB"/>
        </w:rPr>
        <w:t>.</w:t>
      </w:r>
      <w:r w:rsidR="001E13C2" w:rsidRPr="0090743F">
        <w:rPr>
          <w:rFonts w:ascii="Arial" w:hAnsi="Arial" w:cs="AppleSystemUIFont"/>
          <w:szCs w:val="26"/>
          <w:lang w:val="en-GB"/>
        </w:rPr>
        <w:t xml:space="preserve"> The risk factors for PPCM </w:t>
      </w:r>
      <w:proofErr w:type="gramStart"/>
      <w:r w:rsidR="001E13C2" w:rsidRPr="0090743F">
        <w:rPr>
          <w:rFonts w:ascii="Arial" w:hAnsi="Arial" w:cs="AppleSystemUIFont"/>
          <w:szCs w:val="26"/>
          <w:lang w:val="en-GB"/>
        </w:rPr>
        <w:t>include:</w:t>
      </w:r>
      <w:proofErr w:type="gramEnd"/>
      <w:r w:rsidR="001E13C2" w:rsidRPr="0090743F">
        <w:rPr>
          <w:rFonts w:ascii="Arial" w:hAnsi="Arial" w:cs="AppleSystemUIFont"/>
          <w:szCs w:val="26"/>
          <w:lang w:val="en-GB"/>
        </w:rPr>
        <w:t xml:space="preserve"> obesity, hypertension, diabetes, a person history of heart disease, malnutrition, smoking, alcoholism, Afro-American descent, multiple pregnancies, childbirth </w:t>
      </w:r>
      <w:commentRangeStart w:id="13"/>
      <w:r w:rsidR="001E13C2" w:rsidRPr="0090743F">
        <w:rPr>
          <w:rFonts w:ascii="Arial" w:hAnsi="Arial" w:cs="AppleSystemUIFont"/>
          <w:szCs w:val="26"/>
          <w:lang w:val="en-GB"/>
        </w:rPr>
        <w:t>of</w:t>
      </w:r>
      <w:commentRangeEnd w:id="13"/>
      <w:r w:rsidR="0092360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3"/>
      </w:r>
      <w:r w:rsidR="001E13C2" w:rsidRPr="0090743F">
        <w:rPr>
          <w:rFonts w:ascii="Arial" w:hAnsi="Arial" w:cs="AppleSystemUIFont"/>
          <w:szCs w:val="26"/>
          <w:lang w:val="en-GB"/>
        </w:rPr>
        <w:t xml:space="preserve"> the age of 30, and premature delivery medications. </w:t>
      </w:r>
      <w:r w:rsidRPr="0090743F">
        <w:rPr>
          <w:rFonts w:ascii="Arial" w:hAnsi="Arial" w:cs="AppleSystemUIFont"/>
          <w:szCs w:val="26"/>
          <w:lang w:val="en-GB"/>
        </w:rPr>
        <w:t xml:space="preserve"> </w:t>
      </w:r>
    </w:p>
    <w:p w14:paraId="4B12FB10" w14:textId="77777777" w:rsidR="001E13C2" w:rsidRPr="0090743F" w:rsidRDefault="001E13C2" w:rsidP="00111968">
      <w:pPr>
        <w:rPr>
          <w:rFonts w:ascii="Arial" w:hAnsi="Arial" w:cs="AppleSystemUIFont"/>
          <w:szCs w:val="26"/>
          <w:lang w:val="en-GB"/>
        </w:rPr>
      </w:pPr>
    </w:p>
    <w:p w14:paraId="3BBE801B" w14:textId="3A1B1962" w:rsidR="00260C17" w:rsidRPr="0090743F" w:rsidRDefault="00260C17" w:rsidP="00111968">
      <w:pPr>
        <w:rPr>
          <w:rFonts w:ascii="Arial" w:hAnsi="Arial" w:cs="Arial"/>
          <w:color w:val="212121"/>
          <w:shd w:val="clear" w:color="auto" w:fill="FFFFFF"/>
        </w:rPr>
      </w:pPr>
      <w:r w:rsidRPr="0090743F">
        <w:rPr>
          <w:rFonts w:ascii="Arial" w:hAnsi="Arial" w:cs="Arial"/>
        </w:rPr>
        <w:t xml:space="preserve">In a recent review, </w:t>
      </w:r>
      <w:proofErr w:type="spellStart"/>
      <w:r w:rsidRPr="0090743F">
        <w:rPr>
          <w:rFonts w:ascii="Arial" w:hAnsi="Arial" w:cs="Arial"/>
        </w:rPr>
        <w:t>Honiberg</w:t>
      </w:r>
      <w:proofErr w:type="spellEnd"/>
      <w:r w:rsidRPr="0090743F">
        <w:rPr>
          <w:rFonts w:ascii="Arial" w:hAnsi="Arial" w:cs="Arial"/>
        </w:rPr>
        <w:t xml:space="preserve"> </w:t>
      </w:r>
      <w:r w:rsidR="00BB4F05" w:rsidRPr="0090743F">
        <w:rPr>
          <w:rFonts w:ascii="Arial" w:hAnsi="Arial" w:cs="Arial"/>
        </w:rPr>
        <w:t>et al.</w:t>
      </w:r>
      <w:r w:rsidRPr="0090743F">
        <w:rPr>
          <w:rFonts w:ascii="Arial" w:hAnsi="Arial" w:cs="Arial"/>
        </w:rPr>
        <w:t xml:space="preserve"> (2019)</w:t>
      </w:r>
      <w:r w:rsidR="0021514B" w:rsidRPr="0090743F">
        <w:rPr>
          <w:rFonts w:ascii="Arial" w:hAnsi="Arial" w:cs="Arial"/>
        </w:rPr>
        <w:t xml:space="preserve"> </w:t>
      </w:r>
      <w:r w:rsidRPr="0090743F">
        <w:rPr>
          <w:rFonts w:ascii="Arial" w:hAnsi="Arial" w:cs="Arial"/>
        </w:rPr>
        <w:t xml:space="preserve">reported that while the incidence is </w:t>
      </w:r>
      <w:r w:rsidR="00B900FC" w:rsidRPr="0090743F">
        <w:rPr>
          <w:rFonts w:ascii="Arial" w:hAnsi="Arial" w:cs="Arial"/>
        </w:rPr>
        <w:t>low</w:t>
      </w:r>
      <w:r w:rsidRPr="0090743F">
        <w:rPr>
          <w:rFonts w:ascii="Arial" w:hAnsi="Arial" w:cs="Arial"/>
        </w:rPr>
        <w:t>, it differs markedly worldwide. In China it</w:t>
      </w:r>
      <w:r w:rsidR="00FE5EDA" w:rsidRPr="0090743F">
        <w:rPr>
          <w:rFonts w:ascii="Arial" w:hAnsi="Arial" w:cs="Arial"/>
        </w:rPr>
        <w:t xml:space="preserve"> is about</w:t>
      </w:r>
      <w:r w:rsidRPr="0090743F">
        <w:rPr>
          <w:rFonts w:ascii="Arial" w:hAnsi="Arial" w:cs="Arial"/>
        </w:rPr>
        <w:t xml:space="preserve"> 1</w:t>
      </w:r>
      <w:r w:rsidR="00756C2B" w:rsidRPr="0090743F">
        <w:rPr>
          <w:rFonts w:ascii="Arial" w:hAnsi="Arial" w:cs="Arial"/>
        </w:rPr>
        <w:t>:</w:t>
      </w:r>
      <w:r w:rsidRPr="0090743F">
        <w:rPr>
          <w:rFonts w:ascii="Arial" w:hAnsi="Arial" w:cs="Arial"/>
        </w:rPr>
        <w:t>3</w:t>
      </w:r>
      <w:r w:rsidR="00FE5EDA" w:rsidRPr="0090743F">
        <w:rPr>
          <w:rFonts w:ascii="Arial" w:hAnsi="Arial" w:cs="Arial"/>
        </w:rPr>
        <w:t xml:space="preserve">50 live </w:t>
      </w:r>
      <w:proofErr w:type="gramStart"/>
      <w:r w:rsidR="00FE5EDA" w:rsidRPr="0090743F">
        <w:rPr>
          <w:rFonts w:ascii="Arial" w:hAnsi="Arial" w:cs="Arial"/>
        </w:rPr>
        <w:t>births</w:t>
      </w:r>
      <w:r w:rsidRPr="0090743F">
        <w:rPr>
          <w:rFonts w:ascii="Arial" w:hAnsi="Arial" w:cs="Arial"/>
          <w:color w:val="212121"/>
          <w:shd w:val="clear" w:color="auto" w:fill="FFFFFF"/>
        </w:rPr>
        <w:t xml:space="preserve">  (</w:t>
      </w:r>
      <w:proofErr w:type="gramEnd"/>
      <w:r w:rsidRPr="0090743F">
        <w:rPr>
          <w:rFonts w:ascii="Arial" w:hAnsi="Arial" w:cs="Arial"/>
          <w:color w:val="212121"/>
          <w:shd w:val="clear" w:color="auto" w:fill="FFFFFF"/>
        </w:rPr>
        <w:t>Fett et al. 2005)</w:t>
      </w:r>
      <w:r w:rsidR="00FE5EDA" w:rsidRPr="0090743F">
        <w:rPr>
          <w:rFonts w:ascii="Arial" w:hAnsi="Arial" w:cs="Arial"/>
          <w:color w:val="212121"/>
          <w:shd w:val="clear" w:color="auto" w:fill="FFFFFF"/>
        </w:rPr>
        <w:t xml:space="preserve">, in the USA </w:t>
      </w:r>
      <w:r w:rsidR="009A4CE5" w:rsidRPr="0090743F">
        <w:rPr>
          <w:rFonts w:ascii="Arial" w:hAnsi="Arial" w:cs="Arial"/>
          <w:color w:val="212121"/>
          <w:shd w:val="clear" w:color="auto" w:fill="FFFFFF"/>
        </w:rPr>
        <w:t>(</w:t>
      </w:r>
      <w:r w:rsidR="00FE5EDA" w:rsidRPr="0090743F">
        <w:rPr>
          <w:rFonts w:ascii="Arial" w:hAnsi="Arial" w:cs="Arial"/>
          <w:color w:val="212121"/>
          <w:shd w:val="clear" w:color="auto" w:fill="FFFFFF"/>
        </w:rPr>
        <w:t>Kolte et al</w:t>
      </w:r>
      <w:r w:rsidR="009A4CE5" w:rsidRPr="0090743F">
        <w:rPr>
          <w:rFonts w:ascii="Arial" w:hAnsi="Arial" w:cs="Arial"/>
          <w:color w:val="212121"/>
          <w:shd w:val="clear" w:color="auto" w:fill="FFFFFF"/>
        </w:rPr>
        <w:t>.</w:t>
      </w:r>
      <w:r w:rsidR="00FE5EDA" w:rsidRPr="0090743F">
        <w:rPr>
          <w:rFonts w:ascii="Arial" w:hAnsi="Arial" w:cs="Arial"/>
          <w:color w:val="212121"/>
          <w:shd w:val="clear" w:color="auto" w:fill="FFFFFF"/>
        </w:rPr>
        <w:t xml:space="preserve"> 2014) and </w:t>
      </w:r>
      <w:r w:rsidR="009A4CE5" w:rsidRPr="0090743F">
        <w:rPr>
          <w:rFonts w:ascii="Arial" w:hAnsi="Arial" w:cs="Arial"/>
          <w:color w:val="212121"/>
          <w:shd w:val="clear" w:color="auto" w:fill="FFFFFF"/>
        </w:rPr>
        <w:t xml:space="preserve">in </w:t>
      </w:r>
      <w:r w:rsidR="00FE5EDA" w:rsidRPr="0090743F">
        <w:rPr>
          <w:rFonts w:ascii="Arial" w:hAnsi="Arial" w:cs="Arial"/>
          <w:color w:val="212121"/>
          <w:shd w:val="clear" w:color="auto" w:fill="FFFFFF"/>
        </w:rPr>
        <w:t>South Africa (Desai et al.</w:t>
      </w:r>
      <w:r w:rsidR="00111968" w:rsidRPr="0090743F">
        <w:rPr>
          <w:rFonts w:ascii="Arial" w:hAnsi="Arial" w:cs="Arial"/>
          <w:color w:val="212121"/>
          <w:shd w:val="clear" w:color="auto" w:fill="FFFFFF"/>
        </w:rPr>
        <w:t xml:space="preserve"> 1995)</w:t>
      </w:r>
      <w:r w:rsidR="00FE5EDA" w:rsidRPr="0090743F">
        <w:rPr>
          <w:rFonts w:ascii="Arial" w:hAnsi="Arial" w:cs="Arial"/>
          <w:color w:val="212121"/>
          <w:shd w:val="clear" w:color="auto" w:fill="FFFFFF"/>
        </w:rPr>
        <w:t xml:space="preserve"> it is about 1</w:t>
      </w:r>
      <w:r w:rsidR="00756C2B" w:rsidRPr="0090743F">
        <w:rPr>
          <w:rFonts w:ascii="Arial" w:hAnsi="Arial" w:cs="Arial"/>
          <w:color w:val="212121"/>
          <w:shd w:val="clear" w:color="auto" w:fill="FFFFFF"/>
        </w:rPr>
        <w:t>-2:</w:t>
      </w:r>
      <w:r w:rsidR="00FE5EDA" w:rsidRPr="0090743F">
        <w:rPr>
          <w:rFonts w:ascii="Arial" w:hAnsi="Arial" w:cs="Arial"/>
          <w:color w:val="212121"/>
          <w:shd w:val="clear" w:color="auto" w:fill="FFFFFF"/>
        </w:rPr>
        <w:t>1</w:t>
      </w:r>
      <w:r w:rsidR="00DF1966" w:rsidRPr="0090743F">
        <w:rPr>
          <w:rFonts w:ascii="Arial" w:hAnsi="Arial" w:cs="Arial"/>
          <w:color w:val="212121"/>
          <w:shd w:val="clear" w:color="auto" w:fill="FFFFFF"/>
        </w:rPr>
        <w:t>,</w:t>
      </w:r>
      <w:r w:rsidR="00FE5EDA" w:rsidRPr="0090743F">
        <w:rPr>
          <w:rFonts w:ascii="Arial" w:hAnsi="Arial" w:cs="Arial"/>
          <w:color w:val="212121"/>
          <w:shd w:val="clear" w:color="auto" w:fill="FFFFFF"/>
        </w:rPr>
        <w:t>000 live births</w:t>
      </w:r>
      <w:r w:rsidR="00F76905" w:rsidRPr="0090743F">
        <w:rPr>
          <w:rFonts w:ascii="Arial" w:hAnsi="Arial" w:cs="Arial"/>
          <w:color w:val="212121"/>
          <w:shd w:val="clear" w:color="auto" w:fill="FFFFFF"/>
        </w:rPr>
        <w:t xml:space="preserve">, and in Japan it is </w:t>
      </w:r>
      <w:r w:rsidR="00DB3F8B" w:rsidRPr="0090743F">
        <w:rPr>
          <w:rFonts w:ascii="Arial" w:hAnsi="Arial" w:cs="Arial"/>
          <w:color w:val="212121"/>
          <w:shd w:val="clear" w:color="auto" w:fill="FFFFFF"/>
        </w:rPr>
        <w:t xml:space="preserve">about </w:t>
      </w:r>
      <w:r w:rsidR="00F76905" w:rsidRPr="0090743F">
        <w:rPr>
          <w:rFonts w:ascii="Arial" w:hAnsi="Arial" w:cs="Arial"/>
          <w:color w:val="212121"/>
          <w:shd w:val="clear" w:color="auto" w:fill="FFFFFF"/>
        </w:rPr>
        <w:t>1</w:t>
      </w:r>
      <w:r w:rsidR="00756C2B" w:rsidRPr="0090743F">
        <w:rPr>
          <w:rFonts w:ascii="Arial" w:hAnsi="Arial" w:cs="Arial"/>
          <w:color w:val="212121"/>
          <w:shd w:val="clear" w:color="auto" w:fill="FFFFFF"/>
        </w:rPr>
        <w:t>:</w:t>
      </w:r>
      <w:r w:rsidR="00F76905" w:rsidRPr="0090743F">
        <w:rPr>
          <w:rFonts w:ascii="Arial" w:hAnsi="Arial" w:cs="Arial"/>
          <w:color w:val="212121"/>
          <w:shd w:val="clear" w:color="auto" w:fill="FFFFFF"/>
        </w:rPr>
        <w:t xml:space="preserve">20,000 live births </w:t>
      </w:r>
      <w:r w:rsidR="002B1A52" w:rsidRPr="0090743F">
        <w:rPr>
          <w:rFonts w:ascii="Arial" w:hAnsi="Arial" w:cs="Arial"/>
          <w:color w:val="212121"/>
          <w:shd w:val="clear" w:color="auto" w:fill="FFFFFF"/>
        </w:rPr>
        <w:t>(</w:t>
      </w:r>
      <w:proofErr w:type="spellStart"/>
      <w:r w:rsidR="002B1A52" w:rsidRPr="0090743F">
        <w:rPr>
          <w:rFonts w:ascii="Arial" w:hAnsi="Arial" w:cs="Arial"/>
          <w:color w:val="212121"/>
          <w:shd w:val="clear" w:color="auto" w:fill="FFFFFF"/>
        </w:rPr>
        <w:t>Kamiya</w:t>
      </w:r>
      <w:proofErr w:type="spellEnd"/>
      <w:r w:rsidR="002B1A52" w:rsidRPr="0090743F">
        <w:rPr>
          <w:rFonts w:ascii="Arial" w:hAnsi="Arial" w:cs="Arial"/>
          <w:color w:val="212121"/>
          <w:shd w:val="clear" w:color="auto" w:fill="FFFFFF"/>
        </w:rPr>
        <w:t xml:space="preserve"> et al. 2011). In Australia</w:t>
      </w:r>
      <w:r w:rsidR="00DF1966" w:rsidRPr="0090743F">
        <w:rPr>
          <w:rFonts w:ascii="Arial" w:hAnsi="Arial" w:cs="Arial"/>
          <w:color w:val="212121"/>
          <w:shd w:val="clear" w:color="auto" w:fill="FFFFFF"/>
        </w:rPr>
        <w:t>,</w:t>
      </w:r>
      <w:r w:rsidR="002B1A52" w:rsidRPr="0090743F">
        <w:rPr>
          <w:rFonts w:ascii="Arial" w:hAnsi="Arial" w:cs="Arial"/>
          <w:color w:val="212121"/>
          <w:shd w:val="clear" w:color="auto" w:fill="FFFFFF"/>
        </w:rPr>
        <w:t xml:space="preserve"> the incidence is </w:t>
      </w:r>
      <w:r w:rsidR="00DF1966" w:rsidRPr="0090743F">
        <w:rPr>
          <w:rFonts w:ascii="Arial" w:hAnsi="Arial" w:cs="Arial"/>
          <w:color w:val="212121"/>
          <w:shd w:val="clear" w:color="auto" w:fill="FFFFFF"/>
        </w:rPr>
        <w:t>estimated to be</w:t>
      </w:r>
      <w:r w:rsidR="002B1A52" w:rsidRPr="0090743F">
        <w:rPr>
          <w:rFonts w:ascii="Arial" w:hAnsi="Arial" w:cs="Arial"/>
          <w:color w:val="212121"/>
          <w:shd w:val="clear" w:color="auto" w:fill="FFFFFF"/>
        </w:rPr>
        <w:t xml:space="preserve"> the same as in the USA. In the USA there are marked difference</w:t>
      </w:r>
      <w:r w:rsidR="00756C2B" w:rsidRPr="0090743F">
        <w:rPr>
          <w:rFonts w:ascii="Arial" w:hAnsi="Arial" w:cs="Arial"/>
          <w:color w:val="212121"/>
          <w:shd w:val="clear" w:color="auto" w:fill="FFFFFF"/>
        </w:rPr>
        <w:t>s</w:t>
      </w:r>
      <w:r w:rsidR="002B1A52" w:rsidRPr="0090743F">
        <w:rPr>
          <w:rFonts w:ascii="Arial" w:hAnsi="Arial" w:cs="Arial"/>
          <w:color w:val="212121"/>
          <w:shd w:val="clear" w:color="auto" w:fill="FFFFFF"/>
        </w:rPr>
        <w:t xml:space="preserve"> in </w:t>
      </w:r>
      <w:r w:rsidR="001F71D4" w:rsidRPr="0090743F">
        <w:rPr>
          <w:rFonts w:ascii="Arial" w:hAnsi="Arial" w:cs="Arial"/>
          <w:color w:val="212121"/>
          <w:shd w:val="clear" w:color="auto" w:fill="FFFFFF"/>
        </w:rPr>
        <w:t xml:space="preserve">its incidence, depending on the age of the mother. In 2004, mothers with PPCM aged </w:t>
      </w:r>
      <w:r w:rsidR="00FB2839" w:rsidRPr="0090743F">
        <w:rPr>
          <w:rFonts w:ascii="Arial" w:hAnsi="Arial" w:cs="Arial"/>
          <w:color w:val="212121"/>
          <w:shd w:val="clear" w:color="auto" w:fill="FFFFFF"/>
        </w:rPr>
        <w:t xml:space="preserve">between </w:t>
      </w:r>
      <w:r w:rsidR="001F71D4" w:rsidRPr="0090743F">
        <w:rPr>
          <w:rFonts w:ascii="Arial" w:hAnsi="Arial" w:cs="Arial"/>
          <w:color w:val="212121"/>
          <w:shd w:val="clear" w:color="auto" w:fill="FFFFFF"/>
        </w:rPr>
        <w:t>15-19, 20-29 and 30-39 have incidence</w:t>
      </w:r>
      <w:r w:rsidR="00AD7408" w:rsidRPr="0090743F">
        <w:rPr>
          <w:rFonts w:ascii="Arial" w:hAnsi="Arial" w:cs="Arial"/>
          <w:color w:val="212121"/>
          <w:shd w:val="clear" w:color="auto" w:fill="FFFFFF"/>
        </w:rPr>
        <w:t>s</w:t>
      </w:r>
      <w:r w:rsidR="001F71D4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AD7408" w:rsidRPr="0090743F">
        <w:rPr>
          <w:rFonts w:ascii="Arial" w:hAnsi="Arial" w:cs="Arial"/>
          <w:color w:val="212121"/>
          <w:shd w:val="clear" w:color="auto" w:fill="FFFFFF"/>
        </w:rPr>
        <w:t xml:space="preserve">of </w:t>
      </w:r>
      <w:r w:rsidR="001F71D4" w:rsidRPr="0090743F">
        <w:rPr>
          <w:rFonts w:ascii="Arial" w:hAnsi="Arial" w:cs="Arial"/>
          <w:color w:val="212121"/>
          <w:shd w:val="clear" w:color="auto" w:fill="FFFFFF"/>
        </w:rPr>
        <w:t xml:space="preserve">0.5-1:1000 births, compared to </w:t>
      </w:r>
      <w:proofErr w:type="gramStart"/>
      <w:r w:rsidR="001F71D4" w:rsidRPr="0090743F">
        <w:rPr>
          <w:rFonts w:ascii="Arial" w:hAnsi="Arial" w:cs="Arial"/>
          <w:color w:val="212121"/>
          <w:shd w:val="clear" w:color="auto" w:fill="FFFFFF"/>
        </w:rPr>
        <w:t>40-54 year</w:t>
      </w:r>
      <w:r w:rsidR="009A4CE5" w:rsidRPr="0090743F">
        <w:rPr>
          <w:rFonts w:ascii="Arial" w:hAnsi="Arial" w:cs="Arial"/>
          <w:color w:val="212121"/>
          <w:shd w:val="clear" w:color="auto" w:fill="FFFFFF"/>
        </w:rPr>
        <w:t>-</w:t>
      </w:r>
      <w:r w:rsidR="001F71D4" w:rsidRPr="0090743F">
        <w:rPr>
          <w:rFonts w:ascii="Arial" w:hAnsi="Arial" w:cs="Arial"/>
          <w:color w:val="212121"/>
          <w:shd w:val="clear" w:color="auto" w:fill="FFFFFF"/>
        </w:rPr>
        <w:t>old</w:t>
      </w:r>
      <w:proofErr w:type="gramEnd"/>
      <w:r w:rsidR="001F71D4" w:rsidRPr="0090743F">
        <w:rPr>
          <w:rFonts w:ascii="Arial" w:hAnsi="Arial" w:cs="Arial"/>
          <w:color w:val="212121"/>
          <w:shd w:val="clear" w:color="auto" w:fill="FFFFFF"/>
        </w:rPr>
        <w:t xml:space="preserve"> mothers </w:t>
      </w:r>
      <w:r w:rsidR="00AD7408" w:rsidRPr="0090743F">
        <w:rPr>
          <w:rFonts w:ascii="Arial" w:hAnsi="Arial" w:cs="Arial"/>
          <w:color w:val="212121"/>
          <w:shd w:val="clear" w:color="auto" w:fill="FFFFFF"/>
        </w:rPr>
        <w:t>where the</w:t>
      </w:r>
      <w:r w:rsidR="001F71D4" w:rsidRPr="0090743F">
        <w:rPr>
          <w:rFonts w:ascii="Arial" w:hAnsi="Arial" w:cs="Arial"/>
          <w:color w:val="212121"/>
          <w:shd w:val="clear" w:color="auto" w:fill="FFFFFF"/>
        </w:rPr>
        <w:t xml:space="preserve"> incidence </w:t>
      </w:r>
      <w:r w:rsidR="00FB2839" w:rsidRPr="0090743F">
        <w:rPr>
          <w:rFonts w:ascii="Arial" w:hAnsi="Arial" w:cs="Arial"/>
          <w:color w:val="212121"/>
          <w:shd w:val="clear" w:color="auto" w:fill="FFFFFF"/>
        </w:rPr>
        <w:t>i</w:t>
      </w:r>
      <w:r w:rsidR="001F71D4" w:rsidRPr="0090743F">
        <w:rPr>
          <w:rFonts w:ascii="Arial" w:hAnsi="Arial" w:cs="Arial"/>
          <w:color w:val="212121"/>
          <w:shd w:val="clear" w:color="auto" w:fill="FFFFFF"/>
        </w:rPr>
        <w:t xml:space="preserve">s about </w:t>
      </w:r>
      <w:r w:rsidR="00111968" w:rsidRPr="0090743F">
        <w:rPr>
          <w:rFonts w:ascii="Arial" w:hAnsi="Arial" w:cs="Arial"/>
          <w:color w:val="212121"/>
          <w:shd w:val="clear" w:color="auto" w:fill="FFFFFF"/>
        </w:rPr>
        <w:t>1</w:t>
      </w:r>
      <w:r w:rsidR="004F44AD" w:rsidRPr="0090743F">
        <w:rPr>
          <w:rFonts w:ascii="Arial" w:hAnsi="Arial" w:cs="Arial"/>
          <w:color w:val="212121"/>
          <w:shd w:val="clear" w:color="auto" w:fill="FFFFFF"/>
        </w:rPr>
        <w:t>:</w:t>
      </w:r>
      <w:r w:rsidR="00111968" w:rsidRPr="0090743F">
        <w:rPr>
          <w:rFonts w:ascii="Arial" w:hAnsi="Arial" w:cs="Arial"/>
          <w:color w:val="212121"/>
          <w:shd w:val="clear" w:color="auto" w:fill="FFFFFF"/>
        </w:rPr>
        <w:t>27</w:t>
      </w:r>
      <w:r w:rsidR="001F71D4" w:rsidRPr="0090743F">
        <w:rPr>
          <w:rFonts w:ascii="Arial" w:hAnsi="Arial" w:cs="Arial"/>
          <w:color w:val="212121"/>
          <w:shd w:val="clear" w:color="auto" w:fill="FFFFFF"/>
        </w:rPr>
        <w:t>0</w:t>
      </w:r>
      <w:r w:rsidR="00111968" w:rsidRPr="0090743F">
        <w:rPr>
          <w:rFonts w:ascii="Arial" w:hAnsi="Arial" w:cs="Arial"/>
          <w:color w:val="212121"/>
          <w:shd w:val="clear" w:color="auto" w:fill="FFFFFF"/>
        </w:rPr>
        <w:t xml:space="preserve"> live births</w:t>
      </w:r>
      <w:r w:rsidR="00A419C0" w:rsidRPr="0090743F">
        <w:rPr>
          <w:rFonts w:ascii="Arial" w:hAnsi="Arial" w:cs="Arial"/>
          <w:color w:val="212121"/>
          <w:shd w:val="clear" w:color="auto" w:fill="FFFFFF"/>
        </w:rPr>
        <w:t xml:space="preserve">. </w:t>
      </w:r>
      <w:commentRangeStart w:id="14"/>
      <w:r w:rsidR="00FD021C" w:rsidRPr="0090743F">
        <w:rPr>
          <w:rFonts w:ascii="Arial" w:hAnsi="Arial" w:cs="Arial"/>
          <w:color w:val="212121"/>
          <w:shd w:val="clear" w:color="auto" w:fill="FFFFFF"/>
        </w:rPr>
        <w:t>A follow-up study s</w:t>
      </w:r>
      <w:r w:rsidR="00A419C0" w:rsidRPr="0090743F">
        <w:rPr>
          <w:rFonts w:ascii="Arial" w:hAnsi="Arial" w:cs="Arial"/>
          <w:color w:val="212121"/>
          <w:shd w:val="clear" w:color="auto" w:fill="FFFFFF"/>
        </w:rPr>
        <w:t>even years later</w:t>
      </w:r>
      <w:r w:rsidR="001F71D4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FD021C" w:rsidRPr="0090743F">
        <w:rPr>
          <w:rFonts w:ascii="Arial" w:hAnsi="Arial" w:cs="Arial"/>
          <w:color w:val="212121"/>
          <w:shd w:val="clear" w:color="auto" w:fill="FFFFFF"/>
        </w:rPr>
        <w:t xml:space="preserve">found </w:t>
      </w:r>
      <w:r w:rsidR="001F71D4" w:rsidRPr="0090743F">
        <w:rPr>
          <w:rFonts w:ascii="Arial" w:hAnsi="Arial" w:cs="Arial"/>
          <w:color w:val="212121"/>
          <w:shd w:val="clear" w:color="auto" w:fill="FFFFFF"/>
        </w:rPr>
        <w:t>the incidence</w:t>
      </w:r>
      <w:r w:rsidR="00FD021C" w:rsidRPr="0090743F">
        <w:rPr>
          <w:rFonts w:ascii="Arial" w:hAnsi="Arial" w:cs="Arial"/>
          <w:color w:val="212121"/>
          <w:shd w:val="clear" w:color="auto" w:fill="FFFFFF"/>
        </w:rPr>
        <w:t xml:space="preserve"> in those </w:t>
      </w:r>
      <w:commentRangeStart w:id="15"/>
      <w:r w:rsidR="00FD021C" w:rsidRPr="0090743F">
        <w:rPr>
          <w:rFonts w:ascii="Arial" w:hAnsi="Arial" w:cs="Arial"/>
          <w:color w:val="212121"/>
          <w:shd w:val="clear" w:color="auto" w:fill="FFFFFF"/>
        </w:rPr>
        <w:t>younger</w:t>
      </w:r>
      <w:commentRangeEnd w:id="15"/>
      <w:r w:rsidR="0092360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5"/>
      </w:r>
      <w:r w:rsidR="00FD021C" w:rsidRPr="0090743F">
        <w:rPr>
          <w:rFonts w:ascii="Arial" w:hAnsi="Arial" w:cs="Arial"/>
          <w:color w:val="212121"/>
          <w:shd w:val="clear" w:color="auto" w:fill="FFFFFF"/>
        </w:rPr>
        <w:t xml:space="preserve"> than 40 years old</w:t>
      </w:r>
      <w:r w:rsidR="001F71D4" w:rsidRPr="0090743F">
        <w:rPr>
          <w:rFonts w:ascii="Arial" w:hAnsi="Arial" w:cs="Arial"/>
          <w:color w:val="212121"/>
          <w:shd w:val="clear" w:color="auto" w:fill="FFFFFF"/>
        </w:rPr>
        <w:t xml:space="preserve"> increased to about 4.5</w:t>
      </w:r>
      <w:r w:rsidR="00756C2B" w:rsidRPr="0090743F">
        <w:rPr>
          <w:rFonts w:ascii="Arial" w:hAnsi="Arial" w:cs="Arial"/>
          <w:color w:val="212121"/>
          <w:shd w:val="clear" w:color="auto" w:fill="FFFFFF"/>
        </w:rPr>
        <w:t>:</w:t>
      </w:r>
      <w:r w:rsidR="001F71D4" w:rsidRPr="0090743F">
        <w:rPr>
          <w:rFonts w:ascii="Arial" w:hAnsi="Arial" w:cs="Arial"/>
          <w:color w:val="212121"/>
          <w:shd w:val="clear" w:color="auto" w:fill="FFFFFF"/>
        </w:rPr>
        <w:t>1000 live births</w:t>
      </w:r>
      <w:commentRangeEnd w:id="14"/>
      <w:r w:rsidR="0092360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4"/>
      </w:r>
      <w:r w:rsidR="001F71D4" w:rsidRPr="0090743F">
        <w:rPr>
          <w:rFonts w:ascii="Arial" w:hAnsi="Arial" w:cs="Arial"/>
          <w:color w:val="212121"/>
          <w:shd w:val="clear" w:color="auto" w:fill="FFFFFF"/>
        </w:rPr>
        <w:t xml:space="preserve">. </w:t>
      </w:r>
      <w:r w:rsidR="00A419C0" w:rsidRPr="0090743F">
        <w:rPr>
          <w:rFonts w:ascii="Arial" w:hAnsi="Arial" w:cs="Arial"/>
          <w:color w:val="212121"/>
          <w:shd w:val="clear" w:color="auto" w:fill="FFFFFF"/>
        </w:rPr>
        <w:t xml:space="preserve">The increase may be due </w:t>
      </w:r>
      <w:r w:rsidR="00811DAD" w:rsidRPr="0090743F">
        <w:rPr>
          <w:rFonts w:ascii="Arial" w:hAnsi="Arial" w:cs="Arial"/>
          <w:color w:val="212121"/>
          <w:shd w:val="clear" w:color="auto" w:fill="FFFFFF"/>
        </w:rPr>
        <w:t xml:space="preserve">in part </w:t>
      </w:r>
      <w:r w:rsidR="00A419C0" w:rsidRPr="0090743F">
        <w:rPr>
          <w:rFonts w:ascii="Arial" w:hAnsi="Arial" w:cs="Arial"/>
          <w:color w:val="212121"/>
          <w:shd w:val="clear" w:color="auto" w:fill="FFFFFF"/>
        </w:rPr>
        <w:t>to improved diagnosis, but</w:t>
      </w:r>
      <w:r w:rsidR="00900F86" w:rsidRPr="0090743F">
        <w:rPr>
          <w:rFonts w:ascii="Arial" w:hAnsi="Arial" w:cs="Arial"/>
          <w:color w:val="212121"/>
          <w:shd w:val="clear" w:color="auto" w:fill="FFFFFF"/>
        </w:rPr>
        <w:t xml:space="preserve"> also because</w:t>
      </w:r>
      <w:r w:rsidR="001F71D4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A419C0" w:rsidRPr="0090743F">
        <w:rPr>
          <w:rFonts w:ascii="Arial" w:hAnsi="Arial" w:cs="Arial"/>
          <w:color w:val="212121"/>
          <w:shd w:val="clear" w:color="auto" w:fill="FFFFFF"/>
        </w:rPr>
        <w:t xml:space="preserve">older </w:t>
      </w:r>
      <w:r w:rsidR="004F44AD" w:rsidRPr="0090743F">
        <w:rPr>
          <w:rFonts w:ascii="Arial" w:hAnsi="Arial" w:cs="Arial"/>
          <w:color w:val="212121"/>
          <w:shd w:val="clear" w:color="auto" w:fill="FFFFFF"/>
        </w:rPr>
        <w:t xml:space="preserve">maternal </w:t>
      </w:r>
      <w:r w:rsidR="001F71D4" w:rsidRPr="0090743F">
        <w:rPr>
          <w:rFonts w:ascii="Arial" w:hAnsi="Arial" w:cs="Arial"/>
          <w:color w:val="212121"/>
          <w:shd w:val="clear" w:color="auto" w:fill="FFFFFF"/>
        </w:rPr>
        <w:t>age is a risk factor.</w:t>
      </w:r>
      <w:r w:rsidR="00111968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150722" w:rsidRPr="0090743F">
        <w:rPr>
          <w:rFonts w:ascii="Arial" w:hAnsi="Arial" w:cs="Arial"/>
          <w:color w:val="212121"/>
          <w:shd w:val="clear" w:color="auto" w:fill="FFFFFF"/>
        </w:rPr>
        <w:t>Other</w:t>
      </w:r>
      <w:r w:rsidR="00FD021C" w:rsidRPr="0090743F">
        <w:rPr>
          <w:rFonts w:ascii="Arial" w:hAnsi="Arial" w:cs="Arial"/>
          <w:color w:val="212121"/>
          <w:shd w:val="clear" w:color="auto" w:fill="FFFFFF"/>
        </w:rPr>
        <w:t xml:space="preserve"> major risk factor</w:t>
      </w:r>
      <w:r w:rsidR="00892131" w:rsidRPr="0090743F">
        <w:rPr>
          <w:rFonts w:ascii="Arial" w:hAnsi="Arial" w:cs="Arial"/>
          <w:color w:val="212121"/>
          <w:shd w:val="clear" w:color="auto" w:fill="FFFFFF"/>
        </w:rPr>
        <w:t>s</w:t>
      </w:r>
      <w:r w:rsidR="00150722" w:rsidRPr="0090743F">
        <w:rPr>
          <w:rFonts w:ascii="Arial" w:hAnsi="Arial" w:cs="Arial"/>
          <w:color w:val="212121"/>
          <w:shd w:val="clear" w:color="auto" w:fill="FFFFFF"/>
        </w:rPr>
        <w:t xml:space="preserve"> for</w:t>
      </w:r>
      <w:r w:rsidR="00FD021C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150722" w:rsidRPr="0090743F">
        <w:rPr>
          <w:rFonts w:ascii="Arial" w:hAnsi="Arial" w:cs="Arial"/>
          <w:color w:val="212121"/>
          <w:shd w:val="clear" w:color="auto" w:fill="FFFFFF"/>
        </w:rPr>
        <w:t xml:space="preserve">the increased incidence of </w:t>
      </w:r>
      <w:r w:rsidR="00111968" w:rsidRPr="0090743F">
        <w:rPr>
          <w:rFonts w:ascii="Arial" w:hAnsi="Arial" w:cs="Arial"/>
          <w:color w:val="212121"/>
          <w:shd w:val="clear" w:color="auto" w:fill="FFFFFF"/>
        </w:rPr>
        <w:t>P</w:t>
      </w:r>
      <w:r w:rsidR="00AD7408" w:rsidRPr="0090743F">
        <w:rPr>
          <w:rFonts w:ascii="Arial" w:hAnsi="Arial" w:cs="Arial"/>
          <w:color w:val="212121"/>
          <w:shd w:val="clear" w:color="auto" w:fill="FFFFFF"/>
        </w:rPr>
        <w:t xml:space="preserve">PCM </w:t>
      </w:r>
      <w:r w:rsidR="00150722" w:rsidRPr="0090743F">
        <w:rPr>
          <w:rFonts w:ascii="Arial" w:hAnsi="Arial" w:cs="Arial"/>
          <w:color w:val="212121"/>
          <w:shd w:val="clear" w:color="auto" w:fill="FFFFFF"/>
        </w:rPr>
        <w:t>i</w:t>
      </w:r>
      <w:r w:rsidR="00892131" w:rsidRPr="0090743F">
        <w:rPr>
          <w:rFonts w:ascii="Arial" w:hAnsi="Arial" w:cs="Arial"/>
          <w:color w:val="212121"/>
          <w:shd w:val="clear" w:color="auto" w:fill="FFFFFF"/>
        </w:rPr>
        <w:t>nclude</w:t>
      </w:r>
      <w:r w:rsidR="00111968" w:rsidRPr="0090743F">
        <w:rPr>
          <w:rFonts w:ascii="Arial" w:hAnsi="Arial" w:cs="Arial"/>
          <w:color w:val="212121"/>
          <w:shd w:val="clear" w:color="auto" w:fill="FFFFFF"/>
        </w:rPr>
        <w:t xml:space="preserve"> pre-eclampsia</w:t>
      </w:r>
      <w:r w:rsidR="00150722" w:rsidRPr="0090743F">
        <w:rPr>
          <w:rFonts w:ascii="Arial" w:hAnsi="Arial" w:cs="Arial"/>
          <w:color w:val="212121"/>
          <w:shd w:val="clear" w:color="auto" w:fill="FFFFFF"/>
        </w:rPr>
        <w:t>, hypertensive disorder</w:t>
      </w:r>
      <w:r w:rsidR="0074579A" w:rsidRPr="0090743F">
        <w:rPr>
          <w:rFonts w:ascii="Arial" w:hAnsi="Arial" w:cs="Arial"/>
          <w:color w:val="212121"/>
          <w:shd w:val="clear" w:color="auto" w:fill="FFFFFF"/>
        </w:rPr>
        <w:t>s</w:t>
      </w:r>
      <w:r w:rsidR="00892131" w:rsidRPr="0090743F">
        <w:rPr>
          <w:rFonts w:ascii="Arial" w:hAnsi="Arial" w:cs="Arial"/>
          <w:color w:val="212121"/>
          <w:shd w:val="clear" w:color="auto" w:fill="FFFFFF"/>
        </w:rPr>
        <w:t>,</w:t>
      </w:r>
      <w:r w:rsidR="0074579A" w:rsidRPr="0090743F">
        <w:rPr>
          <w:rFonts w:ascii="Arial" w:hAnsi="Arial" w:cs="Arial"/>
          <w:color w:val="212121"/>
          <w:shd w:val="clear" w:color="auto" w:fill="FFFFFF"/>
        </w:rPr>
        <w:t xml:space="preserve"> and</w:t>
      </w:r>
      <w:r w:rsidR="00150722" w:rsidRPr="0090743F">
        <w:rPr>
          <w:rFonts w:ascii="Arial" w:hAnsi="Arial" w:cs="Arial"/>
          <w:color w:val="212121"/>
          <w:shd w:val="clear" w:color="auto" w:fill="FFFFFF"/>
        </w:rPr>
        <w:t xml:space="preserve"> women with multiple gestations that result in a 9-22% increased prevalence</w:t>
      </w:r>
      <w:r w:rsidR="00111968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892131" w:rsidRPr="0090743F">
        <w:rPr>
          <w:rFonts w:ascii="Arial" w:hAnsi="Arial" w:cs="Arial"/>
          <w:color w:val="212121"/>
          <w:shd w:val="clear" w:color="auto" w:fill="FFFFFF"/>
        </w:rPr>
        <w:t>compared to</w:t>
      </w:r>
      <w:r w:rsidR="00150722" w:rsidRPr="0090743F">
        <w:rPr>
          <w:rFonts w:ascii="Arial" w:hAnsi="Arial" w:cs="Arial"/>
          <w:color w:val="212121"/>
          <w:shd w:val="clear" w:color="auto" w:fill="FFFFFF"/>
        </w:rPr>
        <w:t xml:space="preserve"> the</w:t>
      </w:r>
      <w:r w:rsidR="00AD7408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150722" w:rsidRPr="0090743F">
        <w:rPr>
          <w:rFonts w:ascii="Arial" w:hAnsi="Arial" w:cs="Arial"/>
          <w:color w:val="212121"/>
          <w:shd w:val="clear" w:color="auto" w:fill="FFFFFF"/>
        </w:rPr>
        <w:t xml:space="preserve">general population worldwide </w:t>
      </w:r>
      <w:r w:rsidR="00AD7408" w:rsidRPr="0090743F">
        <w:rPr>
          <w:rFonts w:ascii="Arial" w:hAnsi="Arial" w:cs="Arial"/>
          <w:color w:val="212121"/>
          <w:shd w:val="clear" w:color="auto" w:fill="FFFFFF"/>
        </w:rPr>
        <w:t>(</w:t>
      </w:r>
      <w:proofErr w:type="spellStart"/>
      <w:r w:rsidR="00AD7408" w:rsidRPr="0090743F">
        <w:rPr>
          <w:rFonts w:ascii="Arial" w:hAnsi="Arial" w:cs="Arial"/>
          <w:color w:val="212121"/>
          <w:shd w:val="clear" w:color="auto" w:fill="FFFFFF"/>
        </w:rPr>
        <w:t>Silwa</w:t>
      </w:r>
      <w:proofErr w:type="spellEnd"/>
      <w:r w:rsidR="00AD7408" w:rsidRPr="0090743F">
        <w:rPr>
          <w:rFonts w:ascii="Arial" w:hAnsi="Arial" w:cs="Arial"/>
          <w:color w:val="212121"/>
          <w:shd w:val="clear" w:color="auto" w:fill="FFFFFF"/>
        </w:rPr>
        <w:t xml:space="preserve"> et al. 2017).</w:t>
      </w:r>
    </w:p>
    <w:p w14:paraId="1757BEEA" w14:textId="77777777" w:rsidR="002B1A52" w:rsidRPr="0090743F" w:rsidRDefault="002B1A52" w:rsidP="00260C17">
      <w:pPr>
        <w:rPr>
          <w:rFonts w:ascii="Arial" w:hAnsi="Arial" w:cs="Arial"/>
        </w:rPr>
      </w:pPr>
    </w:p>
    <w:p w14:paraId="33A91826" w14:textId="2E6FDD4F" w:rsidR="00D163B6" w:rsidRPr="0090743F" w:rsidRDefault="004F44AD" w:rsidP="00E31736">
      <w:pPr>
        <w:rPr>
          <w:rFonts w:ascii="Arial" w:hAnsi="Arial" w:cs="Arial"/>
        </w:rPr>
      </w:pPr>
      <w:r w:rsidRPr="0090743F">
        <w:rPr>
          <w:rFonts w:ascii="Arial" w:hAnsi="Arial" w:cs="Arial"/>
          <w:b/>
        </w:rPr>
        <w:t>Diagnosis</w:t>
      </w:r>
      <w:r w:rsidRPr="0090743F">
        <w:rPr>
          <w:rFonts w:ascii="Arial" w:hAnsi="Arial" w:cs="Arial"/>
        </w:rPr>
        <w:t xml:space="preserve">: </w:t>
      </w:r>
      <w:r w:rsidR="00B41802" w:rsidRPr="0090743F">
        <w:rPr>
          <w:rFonts w:ascii="Arial" w:hAnsi="Arial" w:cs="Arial"/>
        </w:rPr>
        <w:t>PPCM is</w:t>
      </w:r>
      <w:r w:rsidR="00E31736" w:rsidRPr="0090743F">
        <w:rPr>
          <w:rFonts w:ascii="Arial" w:hAnsi="Arial" w:cs="Arial"/>
        </w:rPr>
        <w:t xml:space="preserve"> </w:t>
      </w:r>
      <w:commentRangeStart w:id="16"/>
      <w:r w:rsidR="00E31736" w:rsidRPr="0090743F">
        <w:rPr>
          <w:rFonts w:ascii="Arial" w:hAnsi="Arial" w:cs="Arial"/>
        </w:rPr>
        <w:t>often</w:t>
      </w:r>
      <w:commentRangeEnd w:id="16"/>
      <w:r w:rsidR="0092360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6"/>
      </w:r>
      <w:r w:rsidR="00E31736" w:rsidRPr="0090743F">
        <w:rPr>
          <w:rFonts w:ascii="Arial" w:hAnsi="Arial" w:cs="Arial"/>
        </w:rPr>
        <w:t xml:space="preserve"> a fatal disease with patients rapidly developing an enlarged</w:t>
      </w:r>
      <w:r w:rsidR="00150722" w:rsidRPr="0090743F">
        <w:rPr>
          <w:rFonts w:ascii="Arial" w:hAnsi="Arial" w:cs="Arial"/>
        </w:rPr>
        <w:t xml:space="preserve"> and</w:t>
      </w:r>
      <w:r w:rsidR="00E31736" w:rsidRPr="0090743F">
        <w:rPr>
          <w:rFonts w:ascii="Arial" w:hAnsi="Arial" w:cs="Arial"/>
        </w:rPr>
        <w:t xml:space="preserve"> weak</w:t>
      </w:r>
      <w:r w:rsidR="00150722" w:rsidRPr="0090743F">
        <w:rPr>
          <w:rFonts w:ascii="Arial" w:hAnsi="Arial" w:cs="Arial"/>
        </w:rPr>
        <w:t>ened</w:t>
      </w:r>
      <w:r w:rsidR="002B1A52" w:rsidRPr="0090743F">
        <w:rPr>
          <w:rFonts w:ascii="Arial" w:hAnsi="Arial" w:cs="Arial"/>
        </w:rPr>
        <w:t xml:space="preserve"> contractile</w:t>
      </w:r>
      <w:r w:rsidR="00E31736" w:rsidRPr="0090743F">
        <w:rPr>
          <w:rFonts w:ascii="Arial" w:hAnsi="Arial" w:cs="Arial"/>
        </w:rPr>
        <w:t xml:space="preserve"> heart with </w:t>
      </w:r>
      <w:r w:rsidR="001D793D" w:rsidRPr="0090743F">
        <w:rPr>
          <w:rFonts w:ascii="Arial" w:hAnsi="Arial" w:cs="Arial"/>
        </w:rPr>
        <w:t xml:space="preserve">a </w:t>
      </w:r>
      <w:r w:rsidR="00E31736" w:rsidRPr="0090743F">
        <w:rPr>
          <w:rFonts w:ascii="Arial" w:hAnsi="Arial" w:cs="Arial"/>
        </w:rPr>
        <w:t xml:space="preserve">reduced </w:t>
      </w:r>
      <w:r w:rsidR="002B1A52" w:rsidRPr="0090743F">
        <w:rPr>
          <w:rFonts w:ascii="Arial" w:hAnsi="Arial" w:cs="Arial"/>
        </w:rPr>
        <w:t xml:space="preserve">left ventricular </w:t>
      </w:r>
      <w:r w:rsidR="00E31736" w:rsidRPr="0090743F">
        <w:rPr>
          <w:rFonts w:ascii="Arial" w:hAnsi="Arial" w:cs="Arial"/>
        </w:rPr>
        <w:t>ejection fraction</w:t>
      </w:r>
      <w:r w:rsidR="002B1A52" w:rsidRPr="0090743F">
        <w:rPr>
          <w:rFonts w:ascii="Arial" w:hAnsi="Arial" w:cs="Arial"/>
        </w:rPr>
        <w:t xml:space="preserve"> (LVEF</w:t>
      </w:r>
      <w:r w:rsidR="00957360" w:rsidRPr="0090743F">
        <w:rPr>
          <w:rFonts w:ascii="Arial" w:hAnsi="Arial" w:cs="Arial"/>
        </w:rPr>
        <w:t>)</w:t>
      </w:r>
      <w:r w:rsidR="002B1A52" w:rsidRPr="0090743F">
        <w:rPr>
          <w:rFonts w:ascii="Arial" w:hAnsi="Arial" w:cs="Arial"/>
        </w:rPr>
        <w:t xml:space="preserve"> </w:t>
      </w:r>
      <w:r w:rsidR="00957360" w:rsidRPr="0090743F">
        <w:rPr>
          <w:rFonts w:ascii="Arial" w:hAnsi="Arial" w:cs="Arial"/>
        </w:rPr>
        <w:t xml:space="preserve">of </w:t>
      </w:r>
      <w:r w:rsidR="002B1A52" w:rsidRPr="0090743F">
        <w:rPr>
          <w:rFonts w:ascii="Arial" w:hAnsi="Arial" w:cs="Arial"/>
        </w:rPr>
        <w:t>&lt;45%</w:t>
      </w:r>
      <w:r w:rsidR="00B41802" w:rsidRPr="0090743F">
        <w:rPr>
          <w:rFonts w:ascii="Arial" w:hAnsi="Arial" w:cs="Arial"/>
        </w:rPr>
        <w:t xml:space="preserve"> in the absence of other identi</w:t>
      </w:r>
      <w:r w:rsidR="00460A4D" w:rsidRPr="0090743F">
        <w:rPr>
          <w:rFonts w:ascii="Arial" w:hAnsi="Arial" w:cs="Arial"/>
        </w:rPr>
        <w:t>fi</w:t>
      </w:r>
      <w:r w:rsidR="00B41802" w:rsidRPr="0090743F">
        <w:rPr>
          <w:rFonts w:ascii="Arial" w:hAnsi="Arial" w:cs="Arial"/>
        </w:rPr>
        <w:t xml:space="preserve">able </w:t>
      </w:r>
      <w:r w:rsidR="00460A4D" w:rsidRPr="0090743F">
        <w:rPr>
          <w:rFonts w:ascii="Arial" w:hAnsi="Arial" w:cs="Arial"/>
        </w:rPr>
        <w:t>causes</w:t>
      </w:r>
      <w:r w:rsidR="003F1896" w:rsidRPr="0090743F">
        <w:rPr>
          <w:rFonts w:ascii="Arial" w:hAnsi="Arial" w:cs="Arial"/>
        </w:rPr>
        <w:t>. It is observed</w:t>
      </w:r>
      <w:r w:rsidR="00E31736" w:rsidRPr="0090743F">
        <w:rPr>
          <w:rFonts w:ascii="Arial" w:hAnsi="Arial" w:cs="Arial"/>
        </w:rPr>
        <w:t xml:space="preserve"> in the third trimester or most commonly within </w:t>
      </w:r>
      <w:r w:rsidR="00B41802" w:rsidRPr="0090743F">
        <w:rPr>
          <w:rFonts w:ascii="Arial" w:hAnsi="Arial" w:cs="Arial"/>
        </w:rPr>
        <w:t>five-</w:t>
      </w:r>
      <w:r w:rsidR="00E31736" w:rsidRPr="0090743F">
        <w:rPr>
          <w:rFonts w:ascii="Arial" w:hAnsi="Arial" w:cs="Arial"/>
        </w:rPr>
        <w:t xml:space="preserve">six months postpartum. </w:t>
      </w:r>
      <w:r w:rsidR="009C7BAD" w:rsidRPr="0090743F">
        <w:rPr>
          <w:rFonts w:ascii="Arial" w:hAnsi="Arial" w:cs="Arial"/>
        </w:rPr>
        <w:t>PPCM</w:t>
      </w:r>
      <w:r w:rsidR="00426B8B" w:rsidRPr="0090743F">
        <w:rPr>
          <w:rFonts w:ascii="Arial" w:hAnsi="Arial" w:cs="Arial"/>
        </w:rPr>
        <w:t xml:space="preserve"> is not a precisely defined entity</w:t>
      </w:r>
      <w:r w:rsidR="009C7BAD" w:rsidRPr="0090743F">
        <w:rPr>
          <w:rFonts w:ascii="Arial" w:hAnsi="Arial" w:cs="Arial"/>
        </w:rPr>
        <w:t xml:space="preserve"> (</w:t>
      </w:r>
      <w:proofErr w:type="spellStart"/>
      <w:r w:rsidR="009C7BAD" w:rsidRPr="0090743F">
        <w:rPr>
          <w:rFonts w:ascii="Arial" w:hAnsi="Arial" w:cs="Arial"/>
        </w:rPr>
        <w:t>Honiberg</w:t>
      </w:r>
      <w:proofErr w:type="spellEnd"/>
      <w:r w:rsidR="009C7BAD" w:rsidRPr="0090743F">
        <w:rPr>
          <w:rFonts w:ascii="Arial" w:hAnsi="Arial" w:cs="Arial"/>
        </w:rPr>
        <w:t xml:space="preserve"> et al. 2019)</w:t>
      </w:r>
      <w:r w:rsidR="00426B8B" w:rsidRPr="0090743F">
        <w:rPr>
          <w:rFonts w:ascii="Arial" w:hAnsi="Arial" w:cs="Arial"/>
        </w:rPr>
        <w:t xml:space="preserve">. </w:t>
      </w:r>
      <w:r w:rsidR="00076BAD" w:rsidRPr="0090743F">
        <w:rPr>
          <w:rFonts w:ascii="Arial" w:hAnsi="Arial" w:cs="Arial"/>
        </w:rPr>
        <w:t>The disease not only affects the mother</w:t>
      </w:r>
      <w:r w:rsidR="00DB08C9" w:rsidRPr="0090743F">
        <w:rPr>
          <w:rFonts w:ascii="Arial" w:hAnsi="Arial" w:cs="Arial"/>
        </w:rPr>
        <w:t>,</w:t>
      </w:r>
      <w:r w:rsidR="00076BAD" w:rsidRPr="0090743F">
        <w:rPr>
          <w:rFonts w:ascii="Arial" w:hAnsi="Arial" w:cs="Arial"/>
        </w:rPr>
        <w:t xml:space="preserve"> but </w:t>
      </w:r>
      <w:r w:rsidR="00DB08C9" w:rsidRPr="0090743F">
        <w:rPr>
          <w:rFonts w:ascii="Arial" w:hAnsi="Arial" w:cs="Arial"/>
        </w:rPr>
        <w:t xml:space="preserve">it </w:t>
      </w:r>
      <w:r w:rsidR="00076BAD" w:rsidRPr="0090743F">
        <w:rPr>
          <w:rFonts w:ascii="Arial" w:hAnsi="Arial" w:cs="Arial"/>
        </w:rPr>
        <w:t xml:space="preserve">also affects her baby, as well as her immediate and/or extended family who will be needed </w:t>
      </w:r>
      <w:ins w:id="17" w:author="Kenneth Campbell" w:date="2021-12-12T17:36:00Z">
        <w:r w:rsidR="00F3115B">
          <w:rPr>
            <w:rFonts w:ascii="Arial" w:hAnsi="Arial" w:cs="Arial"/>
          </w:rPr>
          <w:t xml:space="preserve">to care for the baby </w:t>
        </w:r>
      </w:ins>
      <w:r w:rsidR="00076BAD" w:rsidRPr="0090743F">
        <w:rPr>
          <w:rFonts w:ascii="Arial" w:hAnsi="Arial" w:cs="Arial"/>
        </w:rPr>
        <w:t xml:space="preserve">in the months </w:t>
      </w:r>
      <w:del w:id="18" w:author="Kenneth Campbell" w:date="2021-12-12T17:36:00Z">
        <w:r w:rsidR="00076BAD" w:rsidRPr="0090743F" w:rsidDel="00F3115B">
          <w:rPr>
            <w:rFonts w:ascii="Arial" w:hAnsi="Arial" w:cs="Arial"/>
          </w:rPr>
          <w:delText xml:space="preserve">to care for the baby </w:delText>
        </w:r>
      </w:del>
      <w:r w:rsidR="00076BAD" w:rsidRPr="0090743F">
        <w:rPr>
          <w:rFonts w:ascii="Arial" w:hAnsi="Arial" w:cs="Arial"/>
        </w:rPr>
        <w:t xml:space="preserve">while the mother is extremely unwell. </w:t>
      </w:r>
      <w:r w:rsidR="00E31736" w:rsidRPr="0090743F">
        <w:rPr>
          <w:rFonts w:ascii="Arial" w:hAnsi="Arial" w:cs="Arial"/>
        </w:rPr>
        <w:t>While most patients respond to conventional medication</w:t>
      </w:r>
      <w:r w:rsidR="00460A4D" w:rsidRPr="0090743F">
        <w:rPr>
          <w:rFonts w:ascii="Arial" w:hAnsi="Arial" w:cs="Arial"/>
        </w:rPr>
        <w:t xml:space="preserve"> (see below)</w:t>
      </w:r>
      <w:r w:rsidR="00E31736" w:rsidRPr="0090743F">
        <w:rPr>
          <w:rFonts w:ascii="Arial" w:hAnsi="Arial" w:cs="Arial"/>
        </w:rPr>
        <w:t xml:space="preserve">, some </w:t>
      </w:r>
      <w:r w:rsidR="00E539E5" w:rsidRPr="0090743F">
        <w:rPr>
          <w:rFonts w:ascii="Arial" w:hAnsi="Arial" w:cs="Arial"/>
        </w:rPr>
        <w:t xml:space="preserve">may </w:t>
      </w:r>
      <w:r w:rsidR="00E31736" w:rsidRPr="0090743F">
        <w:rPr>
          <w:rFonts w:ascii="Arial" w:hAnsi="Arial" w:cs="Arial"/>
        </w:rPr>
        <w:t xml:space="preserve">require </w:t>
      </w:r>
      <w:r w:rsidR="00102B91" w:rsidRPr="0090743F">
        <w:rPr>
          <w:rFonts w:ascii="Arial" w:hAnsi="Arial" w:cs="Arial"/>
        </w:rPr>
        <w:t xml:space="preserve">mechanical </w:t>
      </w:r>
      <w:r w:rsidR="00E31736" w:rsidRPr="0090743F">
        <w:rPr>
          <w:rFonts w:ascii="Arial" w:hAnsi="Arial" w:cs="Arial"/>
        </w:rPr>
        <w:t>circulatory assistanc</w:t>
      </w:r>
      <w:r w:rsidR="00102B91" w:rsidRPr="0090743F">
        <w:rPr>
          <w:rFonts w:ascii="Arial" w:hAnsi="Arial" w:cs="Arial"/>
        </w:rPr>
        <w:t>e such as a left ventricular assist device (</w:t>
      </w:r>
      <w:proofErr w:type="gramStart"/>
      <w:r w:rsidR="00102B91" w:rsidRPr="0090743F">
        <w:rPr>
          <w:rFonts w:ascii="Arial" w:hAnsi="Arial" w:cs="Arial"/>
        </w:rPr>
        <w:t xml:space="preserve">or  </w:t>
      </w:r>
      <w:r w:rsidR="00E31736" w:rsidRPr="0090743F">
        <w:rPr>
          <w:rFonts w:ascii="Arial" w:hAnsi="Arial" w:cs="Arial"/>
        </w:rPr>
        <w:t>LVAD</w:t>
      </w:r>
      <w:proofErr w:type="gramEnd"/>
      <w:r w:rsidR="00102B91" w:rsidRPr="0090743F">
        <w:rPr>
          <w:rFonts w:ascii="Arial" w:hAnsi="Arial" w:cs="Arial"/>
        </w:rPr>
        <w:t>)</w:t>
      </w:r>
      <w:r w:rsidR="00E539E5" w:rsidRPr="0090743F">
        <w:rPr>
          <w:rFonts w:ascii="Arial" w:hAnsi="Arial" w:cs="Arial"/>
        </w:rPr>
        <w:t xml:space="preserve"> while other</w:t>
      </w:r>
      <w:r w:rsidR="00BB4F05" w:rsidRPr="0090743F">
        <w:rPr>
          <w:rFonts w:ascii="Arial" w:hAnsi="Arial" w:cs="Arial"/>
        </w:rPr>
        <w:t>s</w:t>
      </w:r>
      <w:r w:rsidR="00E539E5" w:rsidRPr="0090743F">
        <w:rPr>
          <w:rFonts w:ascii="Arial" w:hAnsi="Arial" w:cs="Arial"/>
        </w:rPr>
        <w:t xml:space="preserve"> may proceed to </w:t>
      </w:r>
      <w:del w:id="19" w:author="Peter Macdonald" w:date="2021-12-10T06:42:00Z">
        <w:r w:rsidR="00E539E5" w:rsidRPr="0090743F" w:rsidDel="0092360B">
          <w:rPr>
            <w:rFonts w:ascii="Arial" w:hAnsi="Arial" w:cs="Arial"/>
          </w:rPr>
          <w:delText xml:space="preserve">isotopic </w:delText>
        </w:r>
      </w:del>
      <w:ins w:id="20" w:author="Peter Macdonald" w:date="2021-12-10T06:42:00Z">
        <w:r w:rsidR="0092360B">
          <w:rPr>
            <w:rFonts w:ascii="Arial" w:hAnsi="Arial" w:cs="Arial"/>
          </w:rPr>
          <w:t>ortho</w:t>
        </w:r>
        <w:r w:rsidR="0092360B" w:rsidRPr="0090743F">
          <w:rPr>
            <w:rFonts w:ascii="Arial" w:hAnsi="Arial" w:cs="Arial"/>
          </w:rPr>
          <w:t xml:space="preserve">topic </w:t>
        </w:r>
      </w:ins>
      <w:r w:rsidR="00E539E5" w:rsidRPr="0090743F">
        <w:rPr>
          <w:rFonts w:ascii="Arial" w:hAnsi="Arial" w:cs="Arial"/>
        </w:rPr>
        <w:t>heart transplantation (</w:t>
      </w:r>
      <w:proofErr w:type="spellStart"/>
      <w:r w:rsidR="00E539E5" w:rsidRPr="0090743F">
        <w:rPr>
          <w:rFonts w:ascii="Arial" w:hAnsi="Arial" w:cs="Arial"/>
        </w:rPr>
        <w:t>Rassmussen</w:t>
      </w:r>
      <w:proofErr w:type="spellEnd"/>
      <w:r w:rsidR="00E539E5" w:rsidRPr="0090743F">
        <w:rPr>
          <w:rFonts w:ascii="Arial" w:hAnsi="Arial" w:cs="Arial"/>
        </w:rPr>
        <w:t xml:space="preserve"> et al. 2012)</w:t>
      </w:r>
      <w:r w:rsidR="00D73467" w:rsidRPr="0090743F">
        <w:rPr>
          <w:rFonts w:ascii="Arial" w:hAnsi="Arial" w:cs="Arial"/>
        </w:rPr>
        <w:t>.</w:t>
      </w:r>
      <w:r w:rsidR="00604772" w:rsidRPr="0090743F">
        <w:rPr>
          <w:rFonts w:ascii="Arial" w:hAnsi="Arial" w:cs="Arial"/>
        </w:rPr>
        <w:t xml:space="preserve"> The NIH website (above) lists the following symptoms: Tachycardia, chest pain, excessive </w:t>
      </w:r>
      <w:proofErr w:type="spellStart"/>
      <w:r w:rsidR="00604772" w:rsidRPr="0090743F">
        <w:rPr>
          <w:rFonts w:ascii="Arial" w:hAnsi="Arial" w:cs="Arial"/>
        </w:rPr>
        <w:t>fatique</w:t>
      </w:r>
      <w:proofErr w:type="spellEnd"/>
      <w:r w:rsidR="00604772" w:rsidRPr="0090743F">
        <w:rPr>
          <w:rFonts w:ascii="Arial" w:hAnsi="Arial" w:cs="Arial"/>
        </w:rPr>
        <w:t>, tiredness during activity, shortness of breath, swelling of feet and ankles, and increased urination.</w:t>
      </w:r>
    </w:p>
    <w:p w14:paraId="51B03702" w14:textId="77777777" w:rsidR="005F0DC5" w:rsidRPr="0090743F" w:rsidRDefault="005F0DC5" w:rsidP="00E31736">
      <w:pPr>
        <w:rPr>
          <w:rFonts w:ascii="Arial" w:hAnsi="Arial" w:cs="Arial"/>
        </w:rPr>
      </w:pPr>
    </w:p>
    <w:p w14:paraId="0C73458C" w14:textId="370F5407" w:rsidR="005F0DC5" w:rsidRPr="0090743F" w:rsidRDefault="005F0DC5" w:rsidP="005F0DC5">
      <w:pPr>
        <w:rPr>
          <w:rFonts w:ascii="Arial" w:hAnsi="Arial" w:cs="Arial"/>
          <w:color w:val="000000"/>
          <w:lang w:val="en-US"/>
        </w:rPr>
      </w:pPr>
      <w:r w:rsidRPr="0090743F">
        <w:rPr>
          <w:rFonts w:ascii="Arial" w:hAnsi="Arial" w:cs="Arial"/>
          <w:b/>
          <w:bCs/>
          <w:color w:val="000000"/>
          <w:lang w:val="en-US"/>
        </w:rPr>
        <w:t>Is PPCM a Variant of Dilated Cardiomyopathy</w:t>
      </w:r>
      <w:r w:rsidRPr="0090743F">
        <w:rPr>
          <w:rFonts w:ascii="Arial" w:hAnsi="Arial" w:cs="Arial"/>
          <w:b/>
          <w:color w:val="000000"/>
          <w:lang w:val="en-US"/>
        </w:rPr>
        <w:t>?</w:t>
      </w:r>
      <w:r w:rsidRPr="0090743F">
        <w:rPr>
          <w:rFonts w:ascii="Arial" w:hAnsi="Arial" w:cs="Arial"/>
          <w:color w:val="000000"/>
          <w:lang w:val="en-US"/>
        </w:rPr>
        <w:t xml:space="preserve"> Like Idiopathic Dilated Cardiomyopathy (IDCM), PPCM is a diagnosis of exclusion.  Even when the LVEF is &lt;45%, the left ventricle may not be dilated (van </w:t>
      </w:r>
      <w:proofErr w:type="spellStart"/>
      <w:r w:rsidRPr="0090743F">
        <w:rPr>
          <w:rFonts w:ascii="Arial" w:hAnsi="Arial" w:cs="Arial"/>
          <w:color w:val="000000"/>
          <w:lang w:val="en-US"/>
        </w:rPr>
        <w:t>Spaendonck-Zwarts</w:t>
      </w:r>
      <w:proofErr w:type="spellEnd"/>
      <w:r w:rsidRPr="0090743F">
        <w:rPr>
          <w:rFonts w:ascii="Arial" w:hAnsi="Arial" w:cs="Arial"/>
          <w:color w:val="000000"/>
          <w:lang w:val="en-US"/>
        </w:rPr>
        <w:t xml:space="preserve"> et al. 2014) There is mounting evidence that PPCM is a familial disease that mainly impacts cardiomyocytes </w:t>
      </w:r>
      <w:r w:rsidR="00E74B0B" w:rsidRPr="0090743F">
        <w:rPr>
          <w:rFonts w:ascii="Arial" w:hAnsi="Arial" w:cs="Arial"/>
          <w:color w:val="000000"/>
          <w:lang w:val="en-US"/>
        </w:rPr>
        <w:t>and, in several respects,</w:t>
      </w:r>
      <w:r w:rsidRPr="0090743F">
        <w:rPr>
          <w:rFonts w:ascii="Arial" w:hAnsi="Arial" w:cs="Arial"/>
          <w:color w:val="000000"/>
          <w:lang w:val="en-US"/>
        </w:rPr>
        <w:t xml:space="preserve"> it resembles familial dilated cardiomyopathy (FDCM) (Ware et al. (2016).</w:t>
      </w:r>
    </w:p>
    <w:p w14:paraId="71ADCD06" w14:textId="339F4B87" w:rsidR="00C828D4" w:rsidRPr="0090743F" w:rsidRDefault="00C828D4" w:rsidP="00E31736">
      <w:pPr>
        <w:rPr>
          <w:rFonts w:ascii="Arial" w:hAnsi="Arial" w:cs="Arial"/>
        </w:rPr>
      </w:pPr>
    </w:p>
    <w:p w14:paraId="572123A7" w14:textId="77777777" w:rsidR="00ED11A9" w:rsidRPr="0090743F" w:rsidRDefault="00C828D4" w:rsidP="006F4A4D">
      <w:pPr>
        <w:rPr>
          <w:rFonts w:ascii="Arial" w:hAnsi="Arial" w:cs="Arial"/>
        </w:rPr>
      </w:pPr>
      <w:r w:rsidRPr="0090743F">
        <w:rPr>
          <w:rFonts w:ascii="Arial" w:hAnsi="Arial" w:cs="Arial"/>
          <w:b/>
        </w:rPr>
        <w:t>Treatment</w:t>
      </w:r>
      <w:r w:rsidR="00ED11A9" w:rsidRPr="0090743F">
        <w:rPr>
          <w:rFonts w:ascii="Arial" w:hAnsi="Arial" w:cs="Arial"/>
        </w:rPr>
        <w:t xml:space="preserve">, </w:t>
      </w:r>
      <w:r w:rsidR="00ED11A9" w:rsidRPr="0090743F">
        <w:rPr>
          <w:rFonts w:ascii="Arial" w:hAnsi="Arial" w:cs="Arial"/>
          <w:b/>
          <w:bCs/>
        </w:rPr>
        <w:t>Medications</w:t>
      </w:r>
    </w:p>
    <w:p w14:paraId="012146B3" w14:textId="75416436" w:rsidR="00C828D4" w:rsidRPr="0090743F" w:rsidRDefault="00D816A4" w:rsidP="006F4A4D">
      <w:pPr>
        <w:rPr>
          <w:rFonts w:ascii="Arial" w:hAnsi="Arial" w:cs="Arial"/>
          <w:color w:val="212121"/>
          <w:shd w:val="clear" w:color="auto" w:fill="FFFFFF"/>
        </w:rPr>
      </w:pPr>
      <w:r w:rsidRPr="0090743F">
        <w:rPr>
          <w:rFonts w:ascii="Arial" w:hAnsi="Arial" w:cs="Arial"/>
        </w:rPr>
        <w:t xml:space="preserve"> </w:t>
      </w:r>
      <w:r w:rsidR="00604772" w:rsidRPr="0090743F">
        <w:rPr>
          <w:rFonts w:ascii="Arial" w:hAnsi="Arial" w:cs="Arial"/>
        </w:rPr>
        <w:t xml:space="preserve">30-50% of PPCM </w:t>
      </w:r>
      <w:r w:rsidR="00C828D4" w:rsidRPr="0090743F">
        <w:rPr>
          <w:rFonts w:ascii="Arial" w:hAnsi="Arial" w:cs="Arial"/>
        </w:rPr>
        <w:t>patients</w:t>
      </w:r>
      <w:r w:rsidR="00604772" w:rsidRPr="0090743F">
        <w:rPr>
          <w:rFonts w:ascii="Arial" w:hAnsi="Arial" w:cs="Arial"/>
        </w:rPr>
        <w:t xml:space="preserve"> fully recover, but 4% will proceed to require insertion of a left and/or right ventricular assist device</w:t>
      </w:r>
      <w:r w:rsidR="00ED11A9" w:rsidRPr="0090743F">
        <w:rPr>
          <w:rFonts w:ascii="Arial" w:hAnsi="Arial" w:cs="Arial"/>
        </w:rPr>
        <w:t xml:space="preserve"> (LVAD) as a “bridge” to heart transplantation (Hu et al. 2013), and 9% will die </w:t>
      </w:r>
      <w:commentRangeStart w:id="21"/>
      <w:r w:rsidR="00ED11A9" w:rsidRPr="0090743F">
        <w:rPr>
          <w:rFonts w:ascii="Arial" w:hAnsi="Arial" w:cs="Arial"/>
        </w:rPr>
        <w:t>following transplantation</w:t>
      </w:r>
      <w:commentRangeEnd w:id="21"/>
      <w:r w:rsidR="00C273D2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1"/>
      </w:r>
      <w:r w:rsidR="00ED11A9" w:rsidRPr="0090743F">
        <w:rPr>
          <w:rFonts w:ascii="Arial" w:hAnsi="Arial" w:cs="Arial"/>
        </w:rPr>
        <w:t>.</w:t>
      </w:r>
      <w:r w:rsidR="00604772" w:rsidRPr="0090743F">
        <w:rPr>
          <w:rFonts w:ascii="Arial" w:hAnsi="Arial" w:cs="Arial"/>
        </w:rPr>
        <w:t xml:space="preserve"> </w:t>
      </w:r>
      <w:r w:rsidR="00C828D4" w:rsidRPr="0090743F">
        <w:rPr>
          <w:rFonts w:ascii="Arial" w:hAnsi="Arial" w:cs="Arial"/>
        </w:rPr>
        <w:t xml:space="preserve"> </w:t>
      </w:r>
      <w:r w:rsidR="00ED11A9" w:rsidRPr="0090743F">
        <w:rPr>
          <w:rFonts w:ascii="Arial" w:hAnsi="Arial" w:cs="Arial"/>
        </w:rPr>
        <w:t>M</w:t>
      </w:r>
      <w:r w:rsidR="00C828D4" w:rsidRPr="0090743F">
        <w:rPr>
          <w:rFonts w:ascii="Arial" w:hAnsi="Arial" w:cs="Arial"/>
        </w:rPr>
        <w:t>edication</w:t>
      </w:r>
      <w:r w:rsidR="009C7BAD" w:rsidRPr="0090743F">
        <w:rPr>
          <w:rFonts w:ascii="Arial" w:hAnsi="Arial" w:cs="Arial"/>
        </w:rPr>
        <w:t>s</w:t>
      </w:r>
      <w:r w:rsidR="00C828D4" w:rsidRPr="0090743F">
        <w:rPr>
          <w:rFonts w:ascii="Arial" w:hAnsi="Arial" w:cs="Arial"/>
        </w:rPr>
        <w:t xml:space="preserve"> </w:t>
      </w:r>
      <w:del w:id="22" w:author="Peter Macdonald" w:date="2021-12-10T07:28:00Z">
        <w:r w:rsidRPr="0090743F" w:rsidDel="00C273D2">
          <w:rPr>
            <w:rFonts w:ascii="Arial" w:hAnsi="Arial" w:cs="Arial"/>
          </w:rPr>
          <w:delText xml:space="preserve">including </w:delText>
        </w:r>
      </w:del>
      <w:ins w:id="23" w:author="Peter Macdonald" w:date="2021-12-10T07:28:00Z">
        <w:r w:rsidR="00C273D2" w:rsidRPr="0090743F">
          <w:rPr>
            <w:rFonts w:ascii="Arial" w:hAnsi="Arial" w:cs="Arial"/>
          </w:rPr>
          <w:t>includ</w:t>
        </w:r>
        <w:r w:rsidR="00C273D2">
          <w:rPr>
            <w:rFonts w:ascii="Arial" w:hAnsi="Arial" w:cs="Arial"/>
          </w:rPr>
          <w:t>e</w:t>
        </w:r>
        <w:r w:rsidR="00C273D2" w:rsidRPr="0090743F">
          <w:rPr>
            <w:rFonts w:ascii="Arial" w:hAnsi="Arial" w:cs="Arial"/>
          </w:rPr>
          <w:t xml:space="preserve"> </w:t>
        </w:r>
      </w:ins>
      <w:r w:rsidRPr="0090743F">
        <w:rPr>
          <w:rFonts w:ascii="Arial" w:hAnsi="Arial" w:cs="Arial"/>
        </w:rPr>
        <w:t>loop diuretics, beta blockers, nitrates, digoxin</w:t>
      </w:r>
      <w:r w:rsidR="00E90D68" w:rsidRPr="0090743F">
        <w:rPr>
          <w:rFonts w:ascii="Arial" w:hAnsi="Arial" w:cs="Arial"/>
        </w:rPr>
        <w:t>, and</w:t>
      </w:r>
      <w:r w:rsidRPr="0090743F">
        <w:rPr>
          <w:rFonts w:ascii="Arial" w:hAnsi="Arial" w:cs="Arial"/>
        </w:rPr>
        <w:t xml:space="preserve"> others (A</w:t>
      </w:r>
      <w:r w:rsidR="00B04FAB" w:rsidRPr="0090743F">
        <w:rPr>
          <w:rFonts w:ascii="Arial" w:hAnsi="Arial" w:cs="Arial"/>
        </w:rPr>
        <w:t>n</w:t>
      </w:r>
      <w:r w:rsidRPr="0090743F">
        <w:rPr>
          <w:rFonts w:ascii="Arial" w:hAnsi="Arial" w:cs="Arial"/>
        </w:rPr>
        <w:t>giotensin Converting Enzyme inhibitors, angiotensin blockers)</w:t>
      </w:r>
      <w:r w:rsidR="0074579A" w:rsidRPr="0090743F">
        <w:rPr>
          <w:rFonts w:ascii="Arial" w:hAnsi="Arial" w:cs="Arial"/>
        </w:rPr>
        <w:t xml:space="preserve"> that broadly reduce fluid accumulation. However, some </w:t>
      </w:r>
      <w:r w:rsidR="00B83D6E" w:rsidRPr="0090743F">
        <w:rPr>
          <w:rFonts w:ascii="Arial" w:hAnsi="Arial" w:cs="Arial"/>
        </w:rPr>
        <w:t xml:space="preserve">of these medications </w:t>
      </w:r>
      <w:r w:rsidR="0074579A" w:rsidRPr="0090743F">
        <w:rPr>
          <w:rFonts w:ascii="Arial" w:hAnsi="Arial" w:cs="Arial"/>
        </w:rPr>
        <w:t xml:space="preserve">are </w:t>
      </w:r>
      <w:r w:rsidRPr="0090743F">
        <w:rPr>
          <w:rFonts w:ascii="Arial" w:hAnsi="Arial" w:cs="Arial"/>
        </w:rPr>
        <w:t>incompatible with pregnancy and lactation</w:t>
      </w:r>
      <w:r w:rsidR="009C7BAD" w:rsidRPr="0090743F">
        <w:rPr>
          <w:rFonts w:ascii="Arial" w:hAnsi="Arial" w:cs="Arial"/>
        </w:rPr>
        <w:t xml:space="preserve"> (Davis et al. 2020)</w:t>
      </w:r>
      <w:r w:rsidRPr="0090743F">
        <w:rPr>
          <w:rFonts w:ascii="Arial" w:hAnsi="Arial" w:cs="Arial"/>
        </w:rPr>
        <w:t xml:space="preserve">.  </w:t>
      </w:r>
      <w:r w:rsidR="006F4A4D" w:rsidRPr="0090743F">
        <w:rPr>
          <w:rFonts w:ascii="Arial" w:hAnsi="Arial" w:cs="Arial"/>
        </w:rPr>
        <w:t>Individual prognosis is worst for patients with the lowest LVEF or severe diastolic dysfunction.</w:t>
      </w:r>
      <w:r w:rsidR="00C828D4" w:rsidRPr="0090743F">
        <w:rPr>
          <w:rFonts w:ascii="Arial" w:hAnsi="Arial" w:cs="Arial"/>
        </w:rPr>
        <w:t xml:space="preserve"> </w:t>
      </w:r>
      <w:r w:rsidR="00102B91" w:rsidRPr="0090743F">
        <w:rPr>
          <w:rFonts w:ascii="Arial" w:hAnsi="Arial" w:cs="Arial"/>
        </w:rPr>
        <w:t>U</w:t>
      </w:r>
      <w:r w:rsidR="00C828D4" w:rsidRPr="0090743F">
        <w:rPr>
          <w:rFonts w:ascii="Arial" w:hAnsi="Arial" w:cs="Arial"/>
        </w:rPr>
        <w:t>p to 25%</w:t>
      </w:r>
      <w:r w:rsidR="00D73467" w:rsidRPr="0090743F">
        <w:rPr>
          <w:rFonts w:ascii="Arial" w:hAnsi="Arial" w:cs="Arial"/>
        </w:rPr>
        <w:t xml:space="preserve"> </w:t>
      </w:r>
      <w:r w:rsidR="00102B91" w:rsidRPr="0090743F">
        <w:rPr>
          <w:rFonts w:ascii="Arial" w:hAnsi="Arial" w:cs="Arial"/>
        </w:rPr>
        <w:t>of patients with PPCM</w:t>
      </w:r>
      <w:r w:rsidR="00C828D4" w:rsidRPr="0090743F">
        <w:rPr>
          <w:rFonts w:ascii="Arial" w:hAnsi="Arial" w:cs="Arial"/>
        </w:rPr>
        <w:t xml:space="preserve"> rapidly develop heart failure and will require orthotopic heart transplantation</w:t>
      </w:r>
      <w:r w:rsidR="0074579A" w:rsidRPr="0090743F">
        <w:rPr>
          <w:rFonts w:ascii="Arial" w:hAnsi="Arial" w:cs="Arial"/>
        </w:rPr>
        <w:t>.</w:t>
      </w:r>
      <w:r w:rsidR="00C828D4" w:rsidRPr="0090743F">
        <w:rPr>
          <w:rFonts w:ascii="Arial" w:hAnsi="Arial" w:cs="Arial"/>
        </w:rPr>
        <w:t xml:space="preserve"> </w:t>
      </w:r>
      <w:commentRangeStart w:id="24"/>
      <w:r w:rsidR="009841A8" w:rsidRPr="0090743F">
        <w:rPr>
          <w:rFonts w:ascii="Arial" w:hAnsi="Arial" w:cs="Arial"/>
        </w:rPr>
        <w:t>P</w:t>
      </w:r>
      <w:r w:rsidR="00ED11A9" w:rsidRPr="0090743F">
        <w:rPr>
          <w:rFonts w:ascii="Arial" w:hAnsi="Arial" w:cs="Arial"/>
        </w:rPr>
        <w:t xml:space="preserve">atients </w:t>
      </w:r>
      <w:r w:rsidR="00D73467" w:rsidRPr="0090743F">
        <w:rPr>
          <w:rFonts w:ascii="Arial" w:hAnsi="Arial" w:cs="Arial"/>
        </w:rPr>
        <w:t>at</w:t>
      </w:r>
      <w:r w:rsidR="00C828D4" w:rsidRPr="0090743F">
        <w:rPr>
          <w:rFonts w:ascii="Arial" w:hAnsi="Arial" w:cs="Arial"/>
        </w:rPr>
        <w:t xml:space="preserve"> St Vincent’s Hospital</w:t>
      </w:r>
      <w:r w:rsidR="00ED11A9" w:rsidRPr="0090743F">
        <w:rPr>
          <w:rFonts w:ascii="Arial" w:hAnsi="Arial" w:cs="Arial"/>
        </w:rPr>
        <w:t xml:space="preserve"> </w:t>
      </w:r>
      <w:r w:rsidR="00C61F24" w:rsidRPr="0090743F">
        <w:rPr>
          <w:rFonts w:ascii="Arial" w:hAnsi="Arial" w:cs="Arial"/>
        </w:rPr>
        <w:t xml:space="preserve">Heart &amp; Lung </w:t>
      </w:r>
      <w:r w:rsidR="00C828D4" w:rsidRPr="0090743F">
        <w:rPr>
          <w:rFonts w:ascii="Arial" w:hAnsi="Arial" w:cs="Arial"/>
        </w:rPr>
        <w:t>Transplant Unit</w:t>
      </w:r>
      <w:r w:rsidR="00F54D34" w:rsidRPr="0090743F">
        <w:rPr>
          <w:rFonts w:ascii="Arial" w:hAnsi="Arial" w:cs="Arial"/>
        </w:rPr>
        <w:t xml:space="preserve"> in </w:t>
      </w:r>
      <w:r w:rsidR="00ED11A9" w:rsidRPr="0090743F">
        <w:rPr>
          <w:rFonts w:ascii="Arial" w:hAnsi="Arial" w:cs="Arial"/>
        </w:rPr>
        <w:t>Sydney</w:t>
      </w:r>
      <w:r w:rsidR="0074579A" w:rsidRPr="0090743F">
        <w:rPr>
          <w:rFonts w:ascii="Arial" w:hAnsi="Arial" w:cs="Arial"/>
        </w:rPr>
        <w:t xml:space="preserve"> </w:t>
      </w:r>
      <w:r w:rsidR="009841A8" w:rsidRPr="0090743F">
        <w:rPr>
          <w:rFonts w:ascii="Arial" w:hAnsi="Arial" w:cs="Arial"/>
        </w:rPr>
        <w:t>who</w:t>
      </w:r>
      <w:r w:rsidR="00102B91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E74B0B" w:rsidRPr="0090743F">
        <w:rPr>
          <w:rFonts w:ascii="Arial" w:hAnsi="Arial" w:cs="Arial"/>
          <w:color w:val="212121"/>
          <w:shd w:val="clear" w:color="auto" w:fill="FFFFFF"/>
        </w:rPr>
        <w:t>received</w:t>
      </w:r>
      <w:r w:rsidR="00102B91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ED11A9" w:rsidRPr="0090743F">
        <w:rPr>
          <w:rFonts w:ascii="Arial" w:hAnsi="Arial" w:cs="Arial"/>
          <w:color w:val="212121"/>
          <w:shd w:val="clear" w:color="auto" w:fill="FFFFFF"/>
        </w:rPr>
        <w:t xml:space="preserve">donors </w:t>
      </w:r>
      <w:r w:rsidR="009841A8" w:rsidRPr="0090743F">
        <w:rPr>
          <w:rFonts w:ascii="Arial" w:hAnsi="Arial" w:cs="Arial"/>
          <w:color w:val="212121"/>
          <w:shd w:val="clear" w:color="auto" w:fill="FFFFFF"/>
        </w:rPr>
        <w:t xml:space="preserve">hearts </w:t>
      </w:r>
      <w:r w:rsidR="00ED11A9" w:rsidRPr="0090743F">
        <w:rPr>
          <w:rFonts w:ascii="Arial" w:hAnsi="Arial" w:cs="Arial"/>
          <w:color w:val="212121"/>
          <w:shd w:val="clear" w:color="auto" w:fill="FFFFFF"/>
        </w:rPr>
        <w:t xml:space="preserve">following </w:t>
      </w:r>
      <w:r w:rsidR="00102B91" w:rsidRPr="0090743F">
        <w:rPr>
          <w:rFonts w:ascii="Arial" w:hAnsi="Arial" w:cs="Arial"/>
          <w:color w:val="212121"/>
          <w:shd w:val="clear" w:color="auto" w:fill="FFFFFF"/>
        </w:rPr>
        <w:t xml:space="preserve">circulatory death (DCD) remain </w:t>
      </w:r>
      <w:proofErr w:type="gramStart"/>
      <w:r w:rsidR="009841A8" w:rsidRPr="0090743F">
        <w:rPr>
          <w:rFonts w:ascii="Arial" w:hAnsi="Arial" w:cs="Arial"/>
          <w:color w:val="212121"/>
          <w:shd w:val="clear" w:color="auto" w:fill="FFFFFF"/>
        </w:rPr>
        <w:t xml:space="preserve">at </w:t>
      </w:r>
      <w:r w:rsidR="00F54D34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102B91" w:rsidRPr="0090743F">
        <w:rPr>
          <w:rFonts w:ascii="Arial" w:hAnsi="Arial" w:cs="Arial"/>
          <w:color w:val="212121"/>
          <w:shd w:val="clear" w:color="auto" w:fill="FFFFFF"/>
        </w:rPr>
        <w:t>NYHA</w:t>
      </w:r>
      <w:proofErr w:type="gramEnd"/>
      <w:r w:rsidR="00102B91" w:rsidRPr="0090743F">
        <w:rPr>
          <w:rFonts w:ascii="Arial" w:hAnsi="Arial" w:cs="Arial"/>
          <w:color w:val="212121"/>
          <w:shd w:val="clear" w:color="auto" w:fill="FFFFFF"/>
        </w:rPr>
        <w:t xml:space="preserve"> class I with </w:t>
      </w:r>
      <w:r w:rsidR="009841A8" w:rsidRPr="0090743F">
        <w:rPr>
          <w:rFonts w:ascii="Arial" w:hAnsi="Arial" w:cs="Arial"/>
          <w:color w:val="212121"/>
          <w:shd w:val="clear" w:color="auto" w:fill="FFFFFF"/>
        </w:rPr>
        <w:t xml:space="preserve">essentially </w:t>
      </w:r>
      <w:r w:rsidR="00102B91" w:rsidRPr="0090743F">
        <w:rPr>
          <w:rFonts w:ascii="Arial" w:hAnsi="Arial" w:cs="Arial"/>
          <w:color w:val="212121"/>
          <w:shd w:val="clear" w:color="auto" w:fill="FFFFFF"/>
        </w:rPr>
        <w:t>normal biventricular function (Chew et al. 2019)</w:t>
      </w:r>
      <w:r w:rsidR="00E90D68" w:rsidRPr="0090743F">
        <w:rPr>
          <w:rFonts w:ascii="Arial" w:hAnsi="Arial" w:cs="Arial"/>
          <w:color w:val="212121"/>
          <w:shd w:val="clear" w:color="auto" w:fill="FFFFFF"/>
        </w:rPr>
        <w:t>.</w:t>
      </w:r>
      <w:commentRangeEnd w:id="24"/>
      <w:r w:rsidR="00C273D2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4"/>
      </w:r>
    </w:p>
    <w:p w14:paraId="17D7D37A" w14:textId="77777777" w:rsidR="009841A8" w:rsidRPr="0090743F" w:rsidRDefault="009841A8" w:rsidP="009841A8">
      <w:pPr>
        <w:rPr>
          <w:rFonts w:ascii="Arial" w:hAnsi="Arial" w:cs="Arial"/>
        </w:rPr>
      </w:pPr>
    </w:p>
    <w:p w14:paraId="4DD8BB86" w14:textId="6C4F27FE" w:rsidR="009841A8" w:rsidRPr="0090743F" w:rsidRDefault="009841A8" w:rsidP="009841A8">
      <w:pPr>
        <w:rPr>
          <w:rFonts w:ascii="Arial" w:hAnsi="Arial" w:cs="Arial"/>
        </w:rPr>
      </w:pPr>
      <w:r w:rsidRPr="0090743F">
        <w:rPr>
          <w:rFonts w:ascii="Arial" w:hAnsi="Arial" w:cs="Arial"/>
        </w:rPr>
        <w:t xml:space="preserve">For non-medically trained readers, </w:t>
      </w:r>
      <w:proofErr w:type="spellStart"/>
      <w:r w:rsidRPr="0090743F">
        <w:rPr>
          <w:rFonts w:ascii="Arial" w:hAnsi="Arial" w:cs="Arial"/>
        </w:rPr>
        <w:t>Hassanabad</w:t>
      </w:r>
      <w:proofErr w:type="spellEnd"/>
      <w:r w:rsidRPr="0090743F">
        <w:rPr>
          <w:rFonts w:ascii="Arial" w:hAnsi="Arial" w:cs="Arial"/>
        </w:rPr>
        <w:t xml:space="preserve"> et al. (2020) provide a lucid account of the dramatic case of a 35-year-old PPCM patient from when she arrived at a hospital with severe bi-ventricular heart failure (LVEF &lt;10%), how her medical history was assessed, how she was differentially diagnosed, </w:t>
      </w:r>
      <w:proofErr w:type="gramStart"/>
      <w:r w:rsidRPr="0090743F">
        <w:rPr>
          <w:rFonts w:ascii="Arial" w:hAnsi="Arial" w:cs="Arial"/>
        </w:rPr>
        <w:t>investigated</w:t>
      </w:r>
      <w:proofErr w:type="gramEnd"/>
      <w:r w:rsidRPr="0090743F">
        <w:rPr>
          <w:rFonts w:ascii="Arial" w:hAnsi="Arial" w:cs="Arial"/>
        </w:rPr>
        <w:t xml:space="preserve"> and managed as she goes through multiple interventions including temporary left ventricular assist support, as well as other complications.</w:t>
      </w:r>
    </w:p>
    <w:p w14:paraId="1D8C9BB7" w14:textId="77777777" w:rsidR="009841A8" w:rsidRPr="0090743F" w:rsidRDefault="009841A8" w:rsidP="006F4A4D">
      <w:pPr>
        <w:rPr>
          <w:rFonts w:ascii="Arial" w:hAnsi="Arial" w:cs="Arial"/>
        </w:rPr>
      </w:pPr>
    </w:p>
    <w:p w14:paraId="23E8307C" w14:textId="77777777" w:rsidR="003F1896" w:rsidRPr="0090743F" w:rsidRDefault="003F1896" w:rsidP="00CE390F">
      <w:pPr>
        <w:rPr>
          <w:rFonts w:ascii="Arial" w:hAnsi="Arial" w:cs="Arial"/>
          <w:color w:val="000000"/>
          <w:lang w:val="en-US"/>
        </w:rPr>
      </w:pPr>
    </w:p>
    <w:p w14:paraId="5436C9E9" w14:textId="77777777" w:rsidR="009841A8" w:rsidRPr="0090743F" w:rsidRDefault="00E061E3" w:rsidP="00B04FAB">
      <w:pPr>
        <w:rPr>
          <w:rFonts w:ascii="Arial" w:hAnsi="Arial" w:cs="Arial"/>
          <w:lang w:val="en-US"/>
        </w:rPr>
      </w:pPr>
      <w:r w:rsidRPr="0090743F">
        <w:rPr>
          <w:rFonts w:ascii="Arial" w:hAnsi="Arial" w:cs="Arial"/>
          <w:b/>
          <w:bCs/>
          <w:lang w:val="en-US"/>
        </w:rPr>
        <w:t>American Women of African Descent</w:t>
      </w:r>
    </w:p>
    <w:p w14:paraId="38ED0DFB" w14:textId="64110803" w:rsidR="00475867" w:rsidRPr="0090743F" w:rsidRDefault="007F10FC" w:rsidP="00B04FAB">
      <w:pPr>
        <w:rPr>
          <w:rFonts w:ascii="Arial" w:hAnsi="Arial" w:cs="Arial"/>
          <w:lang w:val="en-US"/>
        </w:rPr>
      </w:pPr>
      <w:r w:rsidRPr="0090743F">
        <w:rPr>
          <w:rFonts w:ascii="Arial" w:hAnsi="Arial" w:cs="Arial"/>
          <w:lang w:val="en-US"/>
        </w:rPr>
        <w:t>A</w:t>
      </w:r>
      <w:r w:rsidR="00E061E3" w:rsidRPr="0090743F">
        <w:rPr>
          <w:rFonts w:ascii="Arial" w:hAnsi="Arial" w:cs="Arial"/>
          <w:lang w:val="en-US"/>
        </w:rPr>
        <w:t xml:space="preserve"> recent retrospective review of 220 PPCM </w:t>
      </w:r>
      <w:r w:rsidRPr="0090743F">
        <w:rPr>
          <w:rFonts w:ascii="Arial" w:hAnsi="Arial" w:cs="Arial"/>
          <w:lang w:val="en-US"/>
        </w:rPr>
        <w:t>patients</w:t>
      </w:r>
      <w:r w:rsidR="00EA62F4" w:rsidRPr="0090743F">
        <w:rPr>
          <w:rFonts w:ascii="Arial" w:hAnsi="Arial" w:cs="Arial"/>
          <w:lang w:val="en-US"/>
        </w:rPr>
        <w:t xml:space="preserve"> clearly</w:t>
      </w:r>
      <w:r w:rsidRPr="0090743F">
        <w:rPr>
          <w:rFonts w:ascii="Arial" w:hAnsi="Arial" w:cs="Arial"/>
          <w:lang w:val="en-US"/>
        </w:rPr>
        <w:t xml:space="preserve"> demonstrated </w:t>
      </w:r>
      <w:r w:rsidR="00E061E3" w:rsidRPr="0090743F">
        <w:rPr>
          <w:rFonts w:ascii="Arial" w:hAnsi="Arial" w:cs="Arial"/>
          <w:lang w:val="en-US"/>
        </w:rPr>
        <w:t xml:space="preserve">that </w:t>
      </w:r>
      <w:r w:rsidR="001D793D" w:rsidRPr="0090743F">
        <w:rPr>
          <w:rFonts w:ascii="Arial" w:hAnsi="Arial" w:cs="Arial"/>
          <w:lang w:val="en-US"/>
        </w:rPr>
        <w:t xml:space="preserve">American </w:t>
      </w:r>
      <w:r w:rsidR="00E061E3" w:rsidRPr="0090743F">
        <w:rPr>
          <w:rFonts w:ascii="Arial" w:hAnsi="Arial" w:cs="Arial"/>
          <w:lang w:val="en-US"/>
        </w:rPr>
        <w:t>women</w:t>
      </w:r>
      <w:r w:rsidR="00EA62F4" w:rsidRPr="0090743F">
        <w:rPr>
          <w:rFonts w:ascii="Arial" w:hAnsi="Arial" w:cs="Arial"/>
          <w:lang w:val="en-US"/>
        </w:rPr>
        <w:t xml:space="preserve"> of African descent</w:t>
      </w:r>
      <w:r w:rsidR="00E061E3" w:rsidRPr="0090743F">
        <w:rPr>
          <w:rFonts w:ascii="Arial" w:hAnsi="Arial" w:cs="Arial"/>
          <w:lang w:val="en-US"/>
        </w:rPr>
        <w:t xml:space="preserve"> </w:t>
      </w:r>
      <w:r w:rsidR="009841A8" w:rsidRPr="0090743F">
        <w:rPr>
          <w:rFonts w:ascii="Arial" w:hAnsi="Arial" w:cs="Arial"/>
          <w:lang w:val="en-US"/>
        </w:rPr>
        <w:t xml:space="preserve">are </w:t>
      </w:r>
      <w:r w:rsidR="00E061E3" w:rsidRPr="0090743F">
        <w:rPr>
          <w:rFonts w:ascii="Arial" w:hAnsi="Arial" w:cs="Arial"/>
          <w:lang w:val="en-US"/>
        </w:rPr>
        <w:t xml:space="preserve">significantly worse </w:t>
      </w:r>
      <w:r w:rsidR="009841A8" w:rsidRPr="0090743F">
        <w:rPr>
          <w:rFonts w:ascii="Arial" w:hAnsi="Arial" w:cs="Arial"/>
          <w:lang w:val="en-US"/>
        </w:rPr>
        <w:t xml:space="preserve">off </w:t>
      </w:r>
      <w:r w:rsidR="00E061E3" w:rsidRPr="0090743F">
        <w:rPr>
          <w:rFonts w:ascii="Arial" w:hAnsi="Arial" w:cs="Arial"/>
          <w:lang w:val="en-US"/>
        </w:rPr>
        <w:t xml:space="preserve">than non-African American </w:t>
      </w:r>
      <w:r w:rsidR="009841A8" w:rsidRPr="0090743F">
        <w:rPr>
          <w:rFonts w:ascii="Arial" w:hAnsi="Arial" w:cs="Arial"/>
          <w:lang w:val="en-US"/>
        </w:rPr>
        <w:t xml:space="preserve">PPCM </w:t>
      </w:r>
      <w:r w:rsidR="00E061E3" w:rsidRPr="0090743F">
        <w:rPr>
          <w:rFonts w:ascii="Arial" w:hAnsi="Arial" w:cs="Arial"/>
          <w:lang w:val="en-US"/>
        </w:rPr>
        <w:t xml:space="preserve">patients </w:t>
      </w:r>
      <w:r w:rsidR="00C02250" w:rsidRPr="0090743F">
        <w:rPr>
          <w:rFonts w:ascii="Arial" w:hAnsi="Arial" w:cs="Arial"/>
          <w:lang w:val="en-US"/>
        </w:rPr>
        <w:t>(</w:t>
      </w:r>
      <w:r w:rsidR="00E061E3" w:rsidRPr="0090743F">
        <w:rPr>
          <w:rFonts w:ascii="Arial" w:hAnsi="Arial" w:cs="Arial"/>
          <w:lang w:val="en-US"/>
        </w:rPr>
        <w:t xml:space="preserve">Irizarry et al. </w:t>
      </w:r>
      <w:r w:rsidR="00C02250" w:rsidRPr="0090743F">
        <w:rPr>
          <w:rFonts w:ascii="Arial" w:hAnsi="Arial" w:cs="Arial"/>
          <w:lang w:val="en-US"/>
        </w:rPr>
        <w:t>2017)</w:t>
      </w:r>
      <w:r w:rsidR="00E061E3" w:rsidRPr="0090743F">
        <w:rPr>
          <w:rFonts w:ascii="Arial" w:hAnsi="Arial" w:cs="Arial"/>
          <w:lang w:val="en-US"/>
        </w:rPr>
        <w:t xml:space="preserve">. </w:t>
      </w:r>
      <w:r w:rsidR="00EA62F4" w:rsidRPr="0090743F">
        <w:rPr>
          <w:rFonts w:ascii="Arial" w:hAnsi="Arial" w:cs="Arial"/>
          <w:lang w:val="en-US"/>
        </w:rPr>
        <w:t xml:space="preserve">In this </w:t>
      </w:r>
      <w:r w:rsidR="00735D1E" w:rsidRPr="0090743F">
        <w:rPr>
          <w:rFonts w:ascii="Arial" w:hAnsi="Arial" w:cs="Arial"/>
          <w:lang w:val="en-US"/>
        </w:rPr>
        <w:t>study</w:t>
      </w:r>
      <w:r w:rsidR="00EA62F4" w:rsidRPr="0090743F">
        <w:rPr>
          <w:rFonts w:ascii="Arial" w:hAnsi="Arial" w:cs="Arial"/>
          <w:lang w:val="en-US"/>
        </w:rPr>
        <w:t xml:space="preserve">, </w:t>
      </w:r>
      <w:del w:id="25" w:author="Peter Macdonald" w:date="2021-12-10T07:30:00Z">
        <w:r w:rsidR="006538C6" w:rsidRPr="0090743F" w:rsidDel="00C273D2">
          <w:rPr>
            <w:rFonts w:ascii="Arial" w:hAnsi="Arial" w:cs="Arial"/>
            <w:lang w:val="en-US"/>
          </w:rPr>
          <w:delText xml:space="preserve">in </w:delText>
        </w:r>
      </w:del>
      <w:r w:rsidR="0062219C" w:rsidRPr="0090743F">
        <w:rPr>
          <w:rFonts w:ascii="Arial" w:hAnsi="Arial" w:cs="Arial"/>
          <w:lang w:val="en-US"/>
        </w:rPr>
        <w:t>African American women</w:t>
      </w:r>
      <w:r w:rsidR="00CA7B9F" w:rsidRPr="0090743F">
        <w:rPr>
          <w:rFonts w:ascii="Arial" w:hAnsi="Arial" w:cs="Arial"/>
          <w:lang w:val="en-US"/>
        </w:rPr>
        <w:t xml:space="preserve"> </w:t>
      </w:r>
      <w:r w:rsidR="00EA62F4" w:rsidRPr="0090743F">
        <w:rPr>
          <w:rFonts w:ascii="Arial" w:hAnsi="Arial" w:cs="Arial"/>
          <w:lang w:val="en-US"/>
        </w:rPr>
        <w:t xml:space="preserve">typically </w:t>
      </w:r>
      <w:r w:rsidR="00CA7B9F" w:rsidRPr="0090743F">
        <w:rPr>
          <w:rFonts w:ascii="Arial" w:hAnsi="Arial" w:cs="Arial"/>
          <w:lang w:val="en-US"/>
        </w:rPr>
        <w:t>presented at a younger age</w:t>
      </w:r>
      <w:r w:rsidR="00EA62F4" w:rsidRPr="0090743F">
        <w:rPr>
          <w:rFonts w:ascii="Arial" w:hAnsi="Arial" w:cs="Arial"/>
          <w:lang w:val="en-US"/>
        </w:rPr>
        <w:t xml:space="preserve"> with less than 40% of the population over the age of 30</w:t>
      </w:r>
      <w:r w:rsidR="00CA7B9F" w:rsidRPr="0090743F">
        <w:rPr>
          <w:rFonts w:ascii="Arial" w:hAnsi="Arial" w:cs="Arial"/>
          <w:lang w:val="en-US"/>
        </w:rPr>
        <w:t xml:space="preserve"> </w:t>
      </w:r>
      <w:r w:rsidR="00EA62F4" w:rsidRPr="0090743F">
        <w:rPr>
          <w:rFonts w:ascii="Arial" w:hAnsi="Arial" w:cs="Arial"/>
          <w:lang w:val="en-US"/>
        </w:rPr>
        <w:t xml:space="preserve">compared to the 70% of </w:t>
      </w:r>
      <w:r w:rsidR="00CA7B9F" w:rsidRPr="0090743F">
        <w:rPr>
          <w:rFonts w:ascii="Arial" w:hAnsi="Arial" w:cs="Arial"/>
          <w:lang w:val="en-US"/>
        </w:rPr>
        <w:t xml:space="preserve">non-African </w:t>
      </w:r>
      <w:r w:rsidR="00EA62F4" w:rsidRPr="0090743F">
        <w:rPr>
          <w:rFonts w:ascii="Arial" w:hAnsi="Arial" w:cs="Arial"/>
          <w:lang w:val="en-US"/>
        </w:rPr>
        <w:t xml:space="preserve">patients </w:t>
      </w:r>
      <w:r w:rsidR="00735D1E" w:rsidRPr="0090743F">
        <w:rPr>
          <w:rFonts w:ascii="Arial" w:hAnsi="Arial" w:cs="Arial"/>
          <w:lang w:val="en-US"/>
        </w:rPr>
        <w:t>in the &gt;30 years bracket</w:t>
      </w:r>
      <w:r w:rsidR="00CA7B9F" w:rsidRPr="0090743F">
        <w:rPr>
          <w:rFonts w:ascii="Arial" w:hAnsi="Arial" w:cs="Arial"/>
          <w:lang w:val="en-US"/>
        </w:rPr>
        <w:t>.</w:t>
      </w:r>
      <w:r w:rsidR="00735D1E" w:rsidRPr="0090743F">
        <w:rPr>
          <w:rFonts w:ascii="Arial" w:hAnsi="Arial" w:cs="Arial"/>
          <w:lang w:val="en-US"/>
        </w:rPr>
        <w:t xml:space="preserve"> While </w:t>
      </w:r>
      <w:del w:id="26" w:author="Peter Macdonald" w:date="2021-12-10T07:32:00Z">
        <w:r w:rsidR="00735D1E" w:rsidRPr="0090743F" w:rsidDel="00C273D2">
          <w:rPr>
            <w:rFonts w:ascii="Arial" w:hAnsi="Arial" w:cs="Arial"/>
            <w:lang w:val="en-US"/>
          </w:rPr>
          <w:delText xml:space="preserve">90% of </w:delText>
        </w:r>
      </w:del>
      <w:r w:rsidR="00735D1E" w:rsidRPr="0090743F">
        <w:rPr>
          <w:rFonts w:ascii="Arial" w:hAnsi="Arial" w:cs="Arial"/>
          <w:lang w:val="en-US"/>
        </w:rPr>
        <w:t>the diagnosis</w:t>
      </w:r>
      <w:ins w:id="27" w:author="Peter Macdonald" w:date="2021-12-10T07:31:00Z">
        <w:r w:rsidR="00C273D2">
          <w:rPr>
            <w:rFonts w:ascii="Arial" w:hAnsi="Arial" w:cs="Arial"/>
            <w:lang w:val="en-US"/>
          </w:rPr>
          <w:t xml:space="preserve"> was made</w:t>
        </w:r>
      </w:ins>
      <w:r w:rsidR="00735D1E" w:rsidRPr="0090743F">
        <w:rPr>
          <w:rFonts w:ascii="Arial" w:hAnsi="Arial" w:cs="Arial"/>
          <w:lang w:val="en-US"/>
        </w:rPr>
        <w:t xml:space="preserve"> in </w:t>
      </w:r>
      <w:ins w:id="28" w:author="Peter Macdonald" w:date="2021-12-10T07:32:00Z">
        <w:r w:rsidR="00C273D2">
          <w:rPr>
            <w:rFonts w:ascii="Arial" w:hAnsi="Arial" w:cs="Arial"/>
            <w:lang w:val="en-US"/>
          </w:rPr>
          <w:t xml:space="preserve">90% of </w:t>
        </w:r>
      </w:ins>
      <w:r w:rsidR="00735D1E" w:rsidRPr="0090743F">
        <w:rPr>
          <w:rFonts w:ascii="Arial" w:hAnsi="Arial" w:cs="Arial"/>
          <w:lang w:val="en-US"/>
        </w:rPr>
        <w:t xml:space="preserve">both cohorts </w:t>
      </w:r>
      <w:del w:id="29" w:author="Peter Macdonald" w:date="2021-12-10T07:31:00Z">
        <w:r w:rsidR="00735D1E" w:rsidRPr="0090743F" w:rsidDel="00C273D2">
          <w:rPr>
            <w:rFonts w:ascii="Arial" w:hAnsi="Arial" w:cs="Arial"/>
            <w:lang w:val="en-US"/>
          </w:rPr>
          <w:delText>w</w:delText>
        </w:r>
        <w:r w:rsidR="002E3481" w:rsidRPr="0090743F" w:rsidDel="00C273D2">
          <w:rPr>
            <w:rFonts w:ascii="Arial" w:hAnsi="Arial" w:cs="Arial"/>
            <w:lang w:val="en-US"/>
          </w:rPr>
          <w:delText>ere</w:delText>
        </w:r>
        <w:r w:rsidR="00735D1E" w:rsidRPr="0090743F" w:rsidDel="00C273D2">
          <w:rPr>
            <w:rFonts w:ascii="Arial" w:hAnsi="Arial" w:cs="Arial"/>
            <w:lang w:val="en-US"/>
          </w:rPr>
          <w:delText xml:space="preserve"> </w:delText>
        </w:r>
      </w:del>
      <w:del w:id="30" w:author="Peter Macdonald" w:date="2021-12-10T07:32:00Z">
        <w:r w:rsidR="00735D1E" w:rsidRPr="0090743F" w:rsidDel="00C273D2">
          <w:rPr>
            <w:rFonts w:ascii="Arial" w:hAnsi="Arial" w:cs="Arial"/>
            <w:lang w:val="en-US"/>
          </w:rPr>
          <w:delText xml:space="preserve">made </w:delText>
        </w:r>
      </w:del>
      <w:r w:rsidR="00735D1E" w:rsidRPr="0090743F">
        <w:rPr>
          <w:rFonts w:ascii="Arial" w:hAnsi="Arial" w:cs="Arial"/>
          <w:lang w:val="en-US"/>
        </w:rPr>
        <w:t xml:space="preserve">during the post-partum period, ethnicity resulted in a surprisingly divergent trend </w:t>
      </w:r>
      <w:r w:rsidR="001D793D" w:rsidRPr="0090743F">
        <w:rPr>
          <w:rFonts w:ascii="Arial" w:hAnsi="Arial" w:cs="Arial"/>
          <w:lang w:val="en-US"/>
        </w:rPr>
        <w:t>from</w:t>
      </w:r>
      <w:r w:rsidR="006538C6" w:rsidRPr="0090743F">
        <w:rPr>
          <w:rFonts w:ascii="Arial" w:hAnsi="Arial" w:cs="Arial"/>
          <w:lang w:val="en-US"/>
        </w:rPr>
        <w:t xml:space="preserve"> the initial </w:t>
      </w:r>
      <w:r w:rsidR="002E3481" w:rsidRPr="0090743F">
        <w:rPr>
          <w:rFonts w:ascii="Arial" w:hAnsi="Arial" w:cs="Arial"/>
          <w:lang w:val="en-US"/>
        </w:rPr>
        <w:t>diagnosis</w:t>
      </w:r>
      <w:r w:rsidR="00735D1E" w:rsidRPr="0090743F">
        <w:rPr>
          <w:rFonts w:ascii="Arial" w:hAnsi="Arial" w:cs="Arial"/>
          <w:lang w:val="en-US"/>
        </w:rPr>
        <w:t xml:space="preserve">. </w:t>
      </w:r>
      <w:r w:rsidR="002E3481" w:rsidRPr="0090743F">
        <w:rPr>
          <w:rFonts w:ascii="Arial" w:hAnsi="Arial" w:cs="Arial"/>
          <w:lang w:val="en-US"/>
        </w:rPr>
        <w:t>In the non-African cohort, close to half of the diagnos</w:t>
      </w:r>
      <w:r w:rsidR="009841A8" w:rsidRPr="0090743F">
        <w:rPr>
          <w:rFonts w:ascii="Arial" w:hAnsi="Arial" w:cs="Arial"/>
          <w:lang w:val="en-US"/>
        </w:rPr>
        <w:t>e</w:t>
      </w:r>
      <w:r w:rsidR="002E3481" w:rsidRPr="0090743F">
        <w:rPr>
          <w:rFonts w:ascii="Arial" w:hAnsi="Arial" w:cs="Arial"/>
          <w:lang w:val="en-US"/>
        </w:rPr>
        <w:t xml:space="preserve">s </w:t>
      </w:r>
      <w:r w:rsidR="009841A8" w:rsidRPr="0090743F">
        <w:rPr>
          <w:rFonts w:ascii="Arial" w:hAnsi="Arial" w:cs="Arial"/>
          <w:lang w:val="en-US"/>
        </w:rPr>
        <w:t>were</w:t>
      </w:r>
      <w:r w:rsidR="002E3481" w:rsidRPr="0090743F">
        <w:rPr>
          <w:rFonts w:ascii="Arial" w:hAnsi="Arial" w:cs="Arial"/>
          <w:lang w:val="en-US"/>
        </w:rPr>
        <w:t xml:space="preserve"> made within the first week post-partum</w:t>
      </w:r>
      <w:r w:rsidR="009841A8" w:rsidRPr="0090743F">
        <w:rPr>
          <w:rFonts w:ascii="Arial" w:hAnsi="Arial" w:cs="Arial"/>
          <w:lang w:val="en-US"/>
        </w:rPr>
        <w:t>,</w:t>
      </w:r>
      <w:r w:rsidR="002E3481" w:rsidRPr="0090743F">
        <w:rPr>
          <w:rFonts w:ascii="Arial" w:hAnsi="Arial" w:cs="Arial"/>
          <w:lang w:val="en-US"/>
        </w:rPr>
        <w:t xml:space="preserve"> with the numbers dropping off exponentially thereafter. However, in the African American cohort, only about 20% of the diagnos</w:t>
      </w:r>
      <w:ins w:id="31" w:author="Peter Macdonald" w:date="2021-12-10T07:34:00Z">
        <w:r w:rsidR="00E8590E">
          <w:rPr>
            <w:rFonts w:ascii="Arial" w:hAnsi="Arial" w:cs="Arial"/>
            <w:lang w:val="en-US"/>
          </w:rPr>
          <w:t>e</w:t>
        </w:r>
      </w:ins>
      <w:del w:id="32" w:author="Peter Macdonald" w:date="2021-12-10T07:34:00Z">
        <w:r w:rsidR="002E3481" w:rsidRPr="0090743F" w:rsidDel="00E8590E">
          <w:rPr>
            <w:rFonts w:ascii="Arial" w:hAnsi="Arial" w:cs="Arial"/>
            <w:lang w:val="en-US"/>
          </w:rPr>
          <w:delText>i</w:delText>
        </w:r>
      </w:del>
      <w:r w:rsidR="002E3481" w:rsidRPr="0090743F">
        <w:rPr>
          <w:rFonts w:ascii="Arial" w:hAnsi="Arial" w:cs="Arial"/>
          <w:lang w:val="en-US"/>
        </w:rPr>
        <w:t xml:space="preserve">s </w:t>
      </w:r>
      <w:proofErr w:type="gramStart"/>
      <w:r w:rsidR="002E3481" w:rsidRPr="0090743F">
        <w:rPr>
          <w:rFonts w:ascii="Arial" w:hAnsi="Arial" w:cs="Arial"/>
          <w:lang w:val="en-US"/>
        </w:rPr>
        <w:t>w</w:t>
      </w:r>
      <w:ins w:id="33" w:author="Peter Macdonald" w:date="2021-12-10T07:34:00Z">
        <w:r w:rsidR="00E8590E">
          <w:rPr>
            <w:rFonts w:ascii="Arial" w:hAnsi="Arial" w:cs="Arial"/>
            <w:lang w:val="en-US"/>
          </w:rPr>
          <w:t>ere</w:t>
        </w:r>
        <w:proofErr w:type="gramEnd"/>
        <w:r w:rsidR="00E8590E">
          <w:rPr>
            <w:rFonts w:ascii="Arial" w:hAnsi="Arial" w:cs="Arial"/>
            <w:lang w:val="en-US"/>
          </w:rPr>
          <w:t xml:space="preserve"> </w:t>
        </w:r>
      </w:ins>
      <w:del w:id="34" w:author="Peter Macdonald" w:date="2021-12-10T07:34:00Z">
        <w:r w:rsidR="002E3481" w:rsidRPr="0090743F" w:rsidDel="00E8590E">
          <w:rPr>
            <w:rFonts w:ascii="Arial" w:hAnsi="Arial" w:cs="Arial"/>
            <w:lang w:val="en-US"/>
          </w:rPr>
          <w:delText xml:space="preserve">as </w:delText>
        </w:r>
      </w:del>
      <w:r w:rsidR="002E3481" w:rsidRPr="0090743F">
        <w:rPr>
          <w:rFonts w:ascii="Arial" w:hAnsi="Arial" w:cs="Arial"/>
          <w:lang w:val="en-US"/>
        </w:rPr>
        <w:t xml:space="preserve">made in the first week, </w:t>
      </w:r>
      <w:r w:rsidR="009841A8" w:rsidRPr="0090743F">
        <w:rPr>
          <w:rFonts w:ascii="Arial" w:hAnsi="Arial" w:cs="Arial"/>
          <w:lang w:val="en-US"/>
        </w:rPr>
        <w:t>and</w:t>
      </w:r>
      <w:r w:rsidR="002E3481" w:rsidRPr="0090743F">
        <w:rPr>
          <w:rFonts w:ascii="Arial" w:hAnsi="Arial" w:cs="Arial"/>
          <w:lang w:val="en-US"/>
        </w:rPr>
        <w:t xml:space="preserve"> the number of initial diagnoses steadily increas</w:t>
      </w:r>
      <w:r w:rsidR="009841A8" w:rsidRPr="0090743F">
        <w:rPr>
          <w:rFonts w:ascii="Arial" w:hAnsi="Arial" w:cs="Arial"/>
          <w:lang w:val="en-US"/>
        </w:rPr>
        <w:t>e</w:t>
      </w:r>
      <w:ins w:id="35" w:author="Peter Macdonald" w:date="2021-12-10T07:34:00Z">
        <w:r w:rsidR="00E8590E">
          <w:rPr>
            <w:rFonts w:ascii="Arial" w:hAnsi="Arial" w:cs="Arial"/>
            <w:lang w:val="en-US"/>
          </w:rPr>
          <w:t>d</w:t>
        </w:r>
      </w:ins>
      <w:del w:id="36" w:author="Peter Macdonald" w:date="2021-12-10T07:34:00Z">
        <w:r w:rsidR="009841A8" w:rsidRPr="0090743F" w:rsidDel="00E8590E">
          <w:rPr>
            <w:rFonts w:ascii="Arial" w:hAnsi="Arial" w:cs="Arial"/>
            <w:lang w:val="en-US"/>
          </w:rPr>
          <w:delText>s</w:delText>
        </w:r>
      </w:del>
      <w:r w:rsidR="002E3481" w:rsidRPr="0090743F">
        <w:rPr>
          <w:rFonts w:ascii="Arial" w:hAnsi="Arial" w:cs="Arial"/>
          <w:lang w:val="en-US"/>
        </w:rPr>
        <w:t xml:space="preserve"> towards the </w:t>
      </w:r>
      <w:r w:rsidR="00475867" w:rsidRPr="0090743F">
        <w:rPr>
          <w:rFonts w:ascii="Arial" w:hAnsi="Arial" w:cs="Arial"/>
          <w:lang w:val="en-US"/>
        </w:rPr>
        <w:t>5-month</w:t>
      </w:r>
      <w:r w:rsidR="002E3481" w:rsidRPr="0090743F">
        <w:rPr>
          <w:rFonts w:ascii="Arial" w:hAnsi="Arial" w:cs="Arial"/>
          <w:lang w:val="en-US"/>
        </w:rPr>
        <w:t xml:space="preserve"> mark.</w:t>
      </w:r>
      <w:r w:rsidR="00735D1E" w:rsidRPr="0090743F">
        <w:rPr>
          <w:rFonts w:ascii="Arial" w:hAnsi="Arial" w:cs="Arial"/>
          <w:lang w:val="en-US"/>
        </w:rPr>
        <w:t xml:space="preserve"> </w:t>
      </w:r>
      <w:r w:rsidR="002E3481" w:rsidRPr="0090743F">
        <w:rPr>
          <w:rFonts w:ascii="Arial" w:hAnsi="Arial" w:cs="Arial"/>
          <w:lang w:val="en-US"/>
        </w:rPr>
        <w:t xml:space="preserve">In the latter group, almost half of those </w:t>
      </w:r>
      <w:r w:rsidR="009841A8" w:rsidRPr="0090743F">
        <w:rPr>
          <w:rFonts w:ascii="Arial" w:hAnsi="Arial" w:cs="Arial"/>
          <w:lang w:val="en-US"/>
        </w:rPr>
        <w:t xml:space="preserve">that </w:t>
      </w:r>
      <w:r w:rsidR="002E3481" w:rsidRPr="0090743F">
        <w:rPr>
          <w:rFonts w:ascii="Arial" w:hAnsi="Arial" w:cs="Arial"/>
          <w:lang w:val="en-US"/>
        </w:rPr>
        <w:t xml:space="preserve">initially presented with an LVEF&lt;30% were twice as likely to worsen compared to their non-African counterparts. </w:t>
      </w:r>
      <w:r w:rsidR="007D08B4" w:rsidRPr="0090743F">
        <w:rPr>
          <w:rFonts w:ascii="Arial" w:hAnsi="Arial" w:cs="Arial"/>
          <w:lang w:val="en-US"/>
        </w:rPr>
        <w:t>Furthermore, t</w:t>
      </w:r>
      <w:r w:rsidR="002E3481" w:rsidRPr="0090743F">
        <w:rPr>
          <w:rFonts w:ascii="Arial" w:hAnsi="Arial" w:cs="Arial"/>
          <w:lang w:val="en-US"/>
        </w:rPr>
        <w:t xml:space="preserve">hose </w:t>
      </w:r>
      <w:r w:rsidR="004E204C" w:rsidRPr="0090743F">
        <w:rPr>
          <w:rFonts w:ascii="Arial" w:hAnsi="Arial" w:cs="Arial"/>
          <w:lang w:val="en-US"/>
        </w:rPr>
        <w:t>that</w:t>
      </w:r>
      <w:r w:rsidR="002E3481" w:rsidRPr="0090743F">
        <w:rPr>
          <w:rFonts w:ascii="Arial" w:hAnsi="Arial" w:cs="Arial"/>
          <w:lang w:val="en-US"/>
        </w:rPr>
        <w:t xml:space="preserve"> recover</w:t>
      </w:r>
      <w:r w:rsidR="004E204C" w:rsidRPr="0090743F">
        <w:rPr>
          <w:rFonts w:ascii="Arial" w:hAnsi="Arial" w:cs="Arial"/>
          <w:lang w:val="en-US"/>
        </w:rPr>
        <w:t>ed,</w:t>
      </w:r>
      <w:r w:rsidR="00153C28" w:rsidRPr="0090743F">
        <w:rPr>
          <w:rFonts w:ascii="Arial" w:hAnsi="Arial" w:cs="Arial"/>
          <w:lang w:val="en-US"/>
        </w:rPr>
        <w:t xml:space="preserve"> took nearly twice as long</w:t>
      </w:r>
      <w:r w:rsidR="002E3481" w:rsidRPr="0090743F">
        <w:rPr>
          <w:rFonts w:ascii="Arial" w:hAnsi="Arial" w:cs="Arial"/>
          <w:lang w:val="en-US"/>
        </w:rPr>
        <w:t xml:space="preserve"> despite comparable treatment regimens</w:t>
      </w:r>
      <w:r w:rsidR="00153C28" w:rsidRPr="0090743F">
        <w:rPr>
          <w:rFonts w:ascii="Arial" w:hAnsi="Arial" w:cs="Arial"/>
          <w:lang w:val="en-US"/>
        </w:rPr>
        <w:t xml:space="preserve"> (Irizarry et al. 2017)</w:t>
      </w:r>
      <w:r w:rsidR="0020097E" w:rsidRPr="0090743F">
        <w:rPr>
          <w:rFonts w:ascii="Arial" w:hAnsi="Arial" w:cs="Arial"/>
          <w:lang w:val="en-US"/>
        </w:rPr>
        <w:t>.</w:t>
      </w:r>
      <w:r w:rsidR="00475867" w:rsidRPr="0090743F">
        <w:rPr>
          <w:rFonts w:ascii="Arial" w:hAnsi="Arial" w:cs="Arial"/>
          <w:lang w:val="en-US"/>
        </w:rPr>
        <w:t xml:space="preserve"> The underlying cause of the disparity in disease onset and outcomes between ethnicities remains unknown. </w:t>
      </w:r>
      <w:r w:rsidR="00E03EE6" w:rsidRPr="0090743F">
        <w:rPr>
          <w:rFonts w:ascii="Arial" w:hAnsi="Arial" w:cs="Arial"/>
          <w:lang w:val="en-US"/>
        </w:rPr>
        <w:t xml:space="preserve">A more recent </w:t>
      </w:r>
      <w:r w:rsidR="00960C73" w:rsidRPr="0090743F">
        <w:rPr>
          <w:rFonts w:ascii="Arial" w:hAnsi="Arial" w:cs="Arial"/>
          <w:lang w:val="en-US"/>
        </w:rPr>
        <w:t xml:space="preserve">report </w:t>
      </w:r>
      <w:r w:rsidR="007D08B4" w:rsidRPr="0090743F">
        <w:rPr>
          <w:rFonts w:ascii="Arial" w:hAnsi="Arial" w:cs="Arial"/>
          <w:lang w:val="en-US"/>
        </w:rPr>
        <w:t xml:space="preserve">by </w:t>
      </w:r>
      <w:r w:rsidR="00960C73" w:rsidRPr="0090743F">
        <w:rPr>
          <w:rFonts w:ascii="Arial" w:hAnsi="Arial" w:cs="Arial"/>
          <w:lang w:val="en-US"/>
        </w:rPr>
        <w:t xml:space="preserve">Getz et al. </w:t>
      </w:r>
      <w:r w:rsidR="007D08B4" w:rsidRPr="0090743F">
        <w:rPr>
          <w:rFonts w:ascii="Arial" w:hAnsi="Arial" w:cs="Arial"/>
          <w:lang w:val="en-US"/>
        </w:rPr>
        <w:t>(</w:t>
      </w:r>
      <w:r w:rsidR="00960C73" w:rsidRPr="0090743F">
        <w:rPr>
          <w:rFonts w:ascii="Arial" w:hAnsi="Arial" w:cs="Arial"/>
          <w:lang w:val="en-US"/>
        </w:rPr>
        <w:t xml:space="preserve">2021) showed that socioeconomic status </w:t>
      </w:r>
      <w:r w:rsidR="00475867" w:rsidRPr="0090743F">
        <w:rPr>
          <w:rFonts w:ascii="Arial" w:hAnsi="Arial" w:cs="Arial"/>
          <w:lang w:val="en-US"/>
        </w:rPr>
        <w:t xml:space="preserve">also </w:t>
      </w:r>
      <w:r w:rsidR="00960C73" w:rsidRPr="0090743F">
        <w:rPr>
          <w:rFonts w:ascii="Arial" w:hAnsi="Arial" w:cs="Arial"/>
          <w:lang w:val="en-US"/>
        </w:rPr>
        <w:t xml:space="preserve">contributes to </w:t>
      </w:r>
      <w:r w:rsidRPr="0090743F">
        <w:rPr>
          <w:rFonts w:ascii="Arial" w:hAnsi="Arial" w:cs="Arial"/>
          <w:lang w:val="en-US"/>
        </w:rPr>
        <w:t xml:space="preserve">the outcomes of African American PPCM patients. </w:t>
      </w:r>
      <w:r w:rsidR="00E03EE6" w:rsidRPr="0090743F">
        <w:rPr>
          <w:rFonts w:ascii="Arial" w:hAnsi="Arial" w:cs="Arial"/>
          <w:lang w:val="en-US"/>
        </w:rPr>
        <w:t xml:space="preserve"> </w:t>
      </w:r>
    </w:p>
    <w:p w14:paraId="5FC57EDF" w14:textId="77777777" w:rsidR="00475867" w:rsidRPr="0090743F" w:rsidRDefault="00475867" w:rsidP="00B04FAB">
      <w:pPr>
        <w:rPr>
          <w:rFonts w:ascii="Arial" w:hAnsi="Arial" w:cs="Arial"/>
          <w:lang w:val="en-US"/>
        </w:rPr>
      </w:pPr>
    </w:p>
    <w:p w14:paraId="7624CBBE" w14:textId="4829DD40" w:rsidR="00475867" w:rsidRPr="0090743F" w:rsidRDefault="00E03EE6" w:rsidP="00B04FAB">
      <w:pPr>
        <w:rPr>
          <w:rFonts w:ascii="Arial" w:hAnsi="Arial" w:cs="Arial"/>
          <w:lang w:val="en-US"/>
        </w:rPr>
      </w:pPr>
      <w:proofErr w:type="spellStart"/>
      <w:r w:rsidRPr="0090743F">
        <w:rPr>
          <w:rFonts w:ascii="Arial" w:hAnsi="Arial" w:cs="Arial"/>
          <w:lang w:val="en-US"/>
        </w:rPr>
        <w:t>Nabbaale</w:t>
      </w:r>
      <w:proofErr w:type="spellEnd"/>
      <w:r w:rsidRPr="0090743F">
        <w:rPr>
          <w:rFonts w:ascii="Arial" w:hAnsi="Arial" w:cs="Arial"/>
          <w:lang w:val="en-US"/>
        </w:rPr>
        <w:t xml:space="preserve"> et al. </w:t>
      </w:r>
      <w:r w:rsidR="007F10FC" w:rsidRPr="0090743F">
        <w:rPr>
          <w:rFonts w:ascii="Arial" w:hAnsi="Arial" w:cs="Arial"/>
          <w:lang w:val="en-US"/>
        </w:rPr>
        <w:t>(</w:t>
      </w:r>
      <w:r w:rsidRPr="0090743F">
        <w:rPr>
          <w:rFonts w:ascii="Arial" w:hAnsi="Arial" w:cs="Arial"/>
          <w:lang w:val="en-US"/>
        </w:rPr>
        <w:t>2020)</w:t>
      </w:r>
      <w:r w:rsidR="00960C73" w:rsidRPr="0090743F">
        <w:rPr>
          <w:rFonts w:ascii="Arial" w:hAnsi="Arial" w:cs="Arial"/>
          <w:lang w:val="en-US"/>
        </w:rPr>
        <w:t xml:space="preserve"> </w:t>
      </w:r>
      <w:r w:rsidR="007F10FC" w:rsidRPr="0090743F">
        <w:rPr>
          <w:rFonts w:ascii="Arial" w:hAnsi="Arial" w:cs="Arial"/>
          <w:lang w:val="en-US"/>
        </w:rPr>
        <w:t xml:space="preserve">studied </w:t>
      </w:r>
      <w:r w:rsidR="00960C73" w:rsidRPr="0090743F">
        <w:rPr>
          <w:rFonts w:ascii="Arial" w:hAnsi="Arial" w:cs="Arial"/>
          <w:lang w:val="en-US"/>
        </w:rPr>
        <w:t xml:space="preserve">236 </w:t>
      </w:r>
      <w:r w:rsidR="001D793D" w:rsidRPr="0090743F">
        <w:rPr>
          <w:rFonts w:ascii="Arial" w:hAnsi="Arial" w:cs="Arial"/>
          <w:lang w:val="en-US"/>
        </w:rPr>
        <w:t xml:space="preserve">PPCM </w:t>
      </w:r>
      <w:r w:rsidR="00E90D68" w:rsidRPr="0090743F">
        <w:rPr>
          <w:rFonts w:ascii="Arial" w:hAnsi="Arial" w:cs="Arial"/>
          <w:lang w:val="en-US"/>
        </w:rPr>
        <w:t xml:space="preserve">cases in </w:t>
      </w:r>
      <w:r w:rsidR="007F10FC" w:rsidRPr="0090743F">
        <w:rPr>
          <w:rFonts w:ascii="Arial" w:hAnsi="Arial" w:cs="Arial"/>
          <w:lang w:val="en-US"/>
        </w:rPr>
        <w:t xml:space="preserve">black </w:t>
      </w:r>
      <w:r w:rsidR="00960C73" w:rsidRPr="0090743F">
        <w:rPr>
          <w:rFonts w:ascii="Arial" w:hAnsi="Arial" w:cs="Arial"/>
          <w:lang w:val="en-US"/>
        </w:rPr>
        <w:t xml:space="preserve">Ugandan women </w:t>
      </w:r>
      <w:r w:rsidR="00E90D68" w:rsidRPr="0090743F">
        <w:rPr>
          <w:rFonts w:ascii="Arial" w:hAnsi="Arial" w:cs="Arial"/>
          <w:lang w:val="en-US"/>
        </w:rPr>
        <w:t>and reported</w:t>
      </w:r>
      <w:r w:rsidR="00960C73" w:rsidRPr="0090743F">
        <w:rPr>
          <w:rFonts w:ascii="Arial" w:hAnsi="Arial" w:cs="Arial"/>
          <w:lang w:val="en-US"/>
        </w:rPr>
        <w:t xml:space="preserve"> </w:t>
      </w:r>
      <w:r w:rsidR="007F10FC" w:rsidRPr="0090743F">
        <w:rPr>
          <w:rFonts w:ascii="Arial" w:hAnsi="Arial" w:cs="Arial"/>
          <w:lang w:val="en-US"/>
        </w:rPr>
        <w:t>clinical data (echocardiology, NYHA class III/IV</w:t>
      </w:r>
      <w:r w:rsidR="00B04FAB" w:rsidRPr="0090743F">
        <w:rPr>
          <w:rFonts w:ascii="Arial" w:hAnsi="Arial" w:cs="Arial"/>
          <w:lang w:val="en-US"/>
        </w:rPr>
        <w:t>, LVEF ≤55%)</w:t>
      </w:r>
      <w:r w:rsidR="00B04FAB" w:rsidRPr="0090743F">
        <w:rPr>
          <w:rFonts w:ascii="Arial" w:hAnsi="Arial" w:cs="Arial"/>
          <w:b/>
          <w:bCs/>
          <w:lang w:val="en-US"/>
        </w:rPr>
        <w:t xml:space="preserve"> </w:t>
      </w:r>
      <w:r w:rsidR="00B04FAB" w:rsidRPr="0090743F">
        <w:rPr>
          <w:rFonts w:ascii="Arial" w:hAnsi="Arial" w:cs="Arial"/>
          <w:lang w:val="en-US"/>
        </w:rPr>
        <w:t>that were</w:t>
      </w:r>
      <w:r w:rsidR="00B04FAB" w:rsidRPr="0090743F">
        <w:rPr>
          <w:rFonts w:ascii="Arial" w:hAnsi="Arial" w:cs="Arial"/>
          <w:b/>
          <w:bCs/>
          <w:lang w:val="en-US"/>
        </w:rPr>
        <w:t xml:space="preserve"> </w:t>
      </w:r>
      <w:proofErr w:type="gramStart"/>
      <w:r w:rsidR="00B04FAB" w:rsidRPr="0090743F">
        <w:rPr>
          <w:rFonts w:ascii="Arial" w:hAnsi="Arial" w:cs="Arial"/>
          <w:lang w:val="en-US"/>
        </w:rPr>
        <w:t>similar to</w:t>
      </w:r>
      <w:proofErr w:type="gramEnd"/>
      <w:r w:rsidR="00B04FAB" w:rsidRPr="0090743F">
        <w:rPr>
          <w:rFonts w:ascii="Arial" w:hAnsi="Arial" w:cs="Arial"/>
          <w:lang w:val="en-US"/>
        </w:rPr>
        <w:t xml:space="preserve"> Irizarry et al. </w:t>
      </w:r>
      <w:r w:rsidR="00E90D68" w:rsidRPr="0090743F">
        <w:rPr>
          <w:rFonts w:ascii="Arial" w:hAnsi="Arial" w:cs="Arial"/>
          <w:lang w:val="en-US"/>
        </w:rPr>
        <w:t>(</w:t>
      </w:r>
      <w:r w:rsidR="00B04FAB" w:rsidRPr="0090743F">
        <w:rPr>
          <w:rFonts w:ascii="Arial" w:hAnsi="Arial" w:cs="Arial"/>
          <w:lang w:val="en-US"/>
        </w:rPr>
        <w:t>2017</w:t>
      </w:r>
      <w:r w:rsidR="00E90D68" w:rsidRPr="0090743F">
        <w:rPr>
          <w:rFonts w:ascii="Arial" w:hAnsi="Arial" w:cs="Arial"/>
          <w:lang w:val="en-US"/>
        </w:rPr>
        <w:t>)</w:t>
      </w:r>
      <w:r w:rsidR="00B04FAB" w:rsidRPr="0090743F">
        <w:rPr>
          <w:rFonts w:ascii="Arial" w:hAnsi="Arial" w:cs="Arial"/>
          <w:lang w:val="en-US"/>
        </w:rPr>
        <w:t xml:space="preserve"> except the Ugandan cohort </w:t>
      </w:r>
      <w:r w:rsidR="00E90D68" w:rsidRPr="0090743F">
        <w:rPr>
          <w:rFonts w:ascii="Arial" w:hAnsi="Arial" w:cs="Arial"/>
          <w:lang w:val="en-US"/>
        </w:rPr>
        <w:t>reported</w:t>
      </w:r>
      <w:r w:rsidR="00B04FAB" w:rsidRPr="0090743F">
        <w:rPr>
          <w:rFonts w:ascii="Arial" w:hAnsi="Arial" w:cs="Arial"/>
          <w:lang w:val="en-US"/>
        </w:rPr>
        <w:t xml:space="preserve"> </w:t>
      </w:r>
      <w:r w:rsidR="00E90D68" w:rsidRPr="0090743F">
        <w:rPr>
          <w:rFonts w:ascii="Arial" w:hAnsi="Arial" w:cs="Arial"/>
          <w:lang w:val="en-US"/>
        </w:rPr>
        <w:t>had no</w:t>
      </w:r>
      <w:r w:rsidR="00B04FAB" w:rsidRPr="0090743F">
        <w:rPr>
          <w:rFonts w:ascii="Arial" w:hAnsi="Arial" w:cs="Arial"/>
          <w:lang w:val="en-US"/>
        </w:rPr>
        <w:t xml:space="preserve"> maternal or </w:t>
      </w:r>
      <w:proofErr w:type="spellStart"/>
      <w:r w:rsidR="00B04FAB" w:rsidRPr="0090743F">
        <w:rPr>
          <w:rFonts w:ascii="Arial" w:hAnsi="Arial" w:cs="Arial"/>
          <w:lang w:val="en-US"/>
        </w:rPr>
        <w:t>foetal</w:t>
      </w:r>
      <w:proofErr w:type="spellEnd"/>
      <w:r w:rsidR="00B04FAB" w:rsidRPr="0090743F">
        <w:rPr>
          <w:rFonts w:ascii="Arial" w:hAnsi="Arial" w:cs="Arial"/>
          <w:lang w:val="en-US"/>
        </w:rPr>
        <w:t xml:space="preserve"> mortality.</w:t>
      </w:r>
      <w:r w:rsidR="009B752E" w:rsidRPr="0090743F">
        <w:rPr>
          <w:rFonts w:ascii="Arial" w:hAnsi="Arial" w:cs="Arial"/>
          <w:lang w:val="en-US"/>
        </w:rPr>
        <w:t xml:space="preserve"> </w:t>
      </w:r>
    </w:p>
    <w:p w14:paraId="7FEDBCB2" w14:textId="77777777" w:rsidR="00475867" w:rsidRPr="0090743F" w:rsidRDefault="00475867" w:rsidP="00B04FAB">
      <w:pPr>
        <w:rPr>
          <w:rFonts w:ascii="Arial" w:hAnsi="Arial" w:cs="Arial"/>
          <w:lang w:val="en-US"/>
        </w:rPr>
      </w:pPr>
    </w:p>
    <w:p w14:paraId="00C959B2" w14:textId="3A0BB848" w:rsidR="00B04FAB" w:rsidRPr="0090743F" w:rsidRDefault="009B752E" w:rsidP="00B04FAB">
      <w:pPr>
        <w:rPr>
          <w:rFonts w:ascii="Arial" w:hAnsi="Arial" w:cs="Arial"/>
          <w:lang w:val="en-US"/>
        </w:rPr>
      </w:pPr>
      <w:r w:rsidRPr="0090743F">
        <w:rPr>
          <w:rFonts w:ascii="Arial" w:hAnsi="Arial" w:cs="Arial"/>
          <w:lang w:val="en-US"/>
        </w:rPr>
        <w:lastRenderedPageBreak/>
        <w:t>In a cohort of 97 women with PPCM</w:t>
      </w:r>
      <w:ins w:id="37" w:author="Peter Macdonald" w:date="2021-12-10T07:37:00Z">
        <w:r w:rsidR="00E8590E">
          <w:rPr>
            <w:rFonts w:ascii="Arial" w:hAnsi="Arial" w:cs="Arial"/>
            <w:lang w:val="en-US"/>
          </w:rPr>
          <w:t>,</w:t>
        </w:r>
      </w:ins>
      <w:r w:rsidRPr="0090743F">
        <w:rPr>
          <w:rFonts w:ascii="Arial" w:hAnsi="Arial" w:cs="Arial"/>
          <w:lang w:val="en-US"/>
        </w:rPr>
        <w:t xml:space="preserve"> patients carrying mutations for the TT</w:t>
      </w:r>
      <w:r w:rsidR="009520AF" w:rsidRPr="0090743F">
        <w:rPr>
          <w:rFonts w:ascii="Arial" w:hAnsi="Arial" w:cs="Arial"/>
          <w:lang w:val="en-US"/>
        </w:rPr>
        <w:t xml:space="preserve"> isoform of</w:t>
      </w:r>
      <w:r w:rsidRPr="0090743F">
        <w:rPr>
          <w:rFonts w:ascii="Arial" w:hAnsi="Arial" w:cs="Arial"/>
          <w:lang w:val="en-US"/>
        </w:rPr>
        <w:t xml:space="preserve"> </w:t>
      </w:r>
      <w:r w:rsidR="009520AF" w:rsidRPr="0090743F">
        <w:rPr>
          <w:rFonts w:ascii="Arial" w:hAnsi="Arial" w:cs="Arial"/>
          <w:lang w:val="en-US"/>
        </w:rPr>
        <w:t xml:space="preserve">the </w:t>
      </w:r>
      <w:r w:rsidRPr="0090743F">
        <w:rPr>
          <w:rFonts w:ascii="Arial" w:hAnsi="Arial" w:cs="Arial"/>
          <w:lang w:val="en-US"/>
        </w:rPr>
        <w:t>GNB3 gene, ha</w:t>
      </w:r>
      <w:r w:rsidR="00D52C2B" w:rsidRPr="0090743F">
        <w:rPr>
          <w:rFonts w:ascii="Arial" w:hAnsi="Arial" w:cs="Arial"/>
          <w:lang w:val="en-US"/>
        </w:rPr>
        <w:t>d</w:t>
      </w:r>
      <w:r w:rsidRPr="0090743F">
        <w:rPr>
          <w:rFonts w:ascii="Arial" w:hAnsi="Arial" w:cs="Arial"/>
          <w:lang w:val="en-US"/>
        </w:rPr>
        <w:t xml:space="preserve"> a lower LVEF, and the differences increased with time (Sheppard et al. 2016).</w:t>
      </w:r>
    </w:p>
    <w:p w14:paraId="0BA7C745" w14:textId="77777777" w:rsidR="00D52C2B" w:rsidRPr="0090743F" w:rsidRDefault="00D52C2B" w:rsidP="00B04FAB">
      <w:pPr>
        <w:rPr>
          <w:rFonts w:ascii="Arial" w:hAnsi="Arial" w:cs="Arial"/>
          <w:b/>
          <w:bCs/>
          <w:lang w:val="en-US"/>
        </w:rPr>
      </w:pPr>
    </w:p>
    <w:p w14:paraId="54251AD7" w14:textId="755A0BCA" w:rsidR="007D08B4" w:rsidRPr="0090743F" w:rsidRDefault="006833A6" w:rsidP="00B04FAB">
      <w:pPr>
        <w:rPr>
          <w:rFonts w:ascii="Arial" w:hAnsi="Arial" w:cs="Arial"/>
          <w:b/>
          <w:bCs/>
          <w:lang w:val="en-US"/>
        </w:rPr>
      </w:pPr>
      <w:r w:rsidRPr="0090743F">
        <w:rPr>
          <w:rFonts w:ascii="Arial" w:hAnsi="Arial" w:cs="Arial"/>
          <w:b/>
          <w:bCs/>
          <w:lang w:val="en-US"/>
        </w:rPr>
        <w:t>Plasma Markers PPCM Suggest Vascular and/or Hormonal Cause</w:t>
      </w:r>
    </w:p>
    <w:p w14:paraId="76611609" w14:textId="5BCB31D2" w:rsidR="00590066" w:rsidRPr="0090743F" w:rsidRDefault="00B04FAB" w:rsidP="00B04FAB">
      <w:pPr>
        <w:rPr>
          <w:rFonts w:ascii="Arial" w:hAnsi="Arial" w:cs="Arial"/>
          <w:color w:val="303030"/>
        </w:rPr>
      </w:pPr>
      <w:r w:rsidRPr="0090743F">
        <w:rPr>
          <w:rFonts w:ascii="Arial" w:hAnsi="Arial" w:cs="Arial"/>
          <w:lang w:val="en-US"/>
        </w:rPr>
        <w:t xml:space="preserve">An early report </w:t>
      </w:r>
      <w:r w:rsidRPr="0090743F">
        <w:rPr>
          <w:rFonts w:ascii="Arial" w:hAnsi="Arial" w:cs="Arial"/>
          <w:color w:val="303030"/>
        </w:rPr>
        <w:t>based on a mouse model</w:t>
      </w:r>
      <w:r w:rsidRPr="0090743F">
        <w:rPr>
          <w:rFonts w:ascii="Arial" w:hAnsi="Arial" w:cs="Arial"/>
          <w:lang w:val="en-US"/>
        </w:rPr>
        <w:t xml:space="preserve"> suggested that PPCM may be a disease triggered by placental and pituitary hormones (</w:t>
      </w:r>
      <w:proofErr w:type="spellStart"/>
      <w:r w:rsidRPr="0090743F">
        <w:rPr>
          <w:rFonts w:ascii="Arial" w:hAnsi="Arial" w:cs="Arial"/>
          <w:color w:val="303030"/>
        </w:rPr>
        <w:t>Hilfiker</w:t>
      </w:r>
      <w:proofErr w:type="spellEnd"/>
      <w:r w:rsidRPr="0090743F">
        <w:rPr>
          <w:rFonts w:ascii="Arial" w:hAnsi="Arial" w:cs="Arial"/>
          <w:color w:val="303030"/>
        </w:rPr>
        <w:t xml:space="preserve">-Kleiner et al. 2008). They showed that </w:t>
      </w:r>
      <w:r w:rsidR="004E204C" w:rsidRPr="0090743F">
        <w:rPr>
          <w:rFonts w:ascii="Arial" w:hAnsi="Arial" w:cs="Arial"/>
          <w:color w:val="303030"/>
        </w:rPr>
        <w:t xml:space="preserve">although </w:t>
      </w:r>
      <w:r w:rsidR="00EF114B" w:rsidRPr="0090743F">
        <w:rPr>
          <w:rFonts w:ascii="Arial" w:hAnsi="Arial" w:cs="Arial"/>
          <w:color w:val="303030"/>
        </w:rPr>
        <w:t>signal transducer and activator of transcription 3</w:t>
      </w:r>
      <w:r w:rsidR="004E204C" w:rsidRPr="0090743F">
        <w:rPr>
          <w:rFonts w:ascii="Arial" w:hAnsi="Arial" w:cs="Arial"/>
          <w:color w:val="303030"/>
        </w:rPr>
        <w:t xml:space="preserve"> (STAT3)</w:t>
      </w:r>
      <w:r w:rsidRPr="0090743F">
        <w:rPr>
          <w:rFonts w:ascii="Arial" w:hAnsi="Arial" w:cs="Arial"/>
          <w:color w:val="303030"/>
        </w:rPr>
        <w:t xml:space="preserve"> is not expressed in cardiomyocytes, </w:t>
      </w:r>
      <w:r w:rsidR="004E204C" w:rsidRPr="0090743F">
        <w:rPr>
          <w:rFonts w:ascii="Arial" w:hAnsi="Arial" w:cs="Arial"/>
          <w:color w:val="303030"/>
        </w:rPr>
        <w:t xml:space="preserve">it </w:t>
      </w:r>
      <w:r w:rsidRPr="0090743F">
        <w:rPr>
          <w:rFonts w:ascii="Arial" w:hAnsi="Arial" w:cs="Arial"/>
          <w:color w:val="303030"/>
        </w:rPr>
        <w:t xml:space="preserve">is </w:t>
      </w:r>
      <w:r w:rsidR="006A50B5" w:rsidRPr="0090743F">
        <w:rPr>
          <w:rFonts w:ascii="Arial" w:hAnsi="Arial" w:cs="Arial"/>
          <w:color w:val="303030"/>
        </w:rPr>
        <w:t xml:space="preserve">never-the-less </w:t>
      </w:r>
      <w:r w:rsidRPr="0090743F">
        <w:rPr>
          <w:rFonts w:ascii="Arial" w:hAnsi="Arial" w:cs="Arial"/>
          <w:color w:val="303030"/>
        </w:rPr>
        <w:t xml:space="preserve">involved in a complex set of molecular interactions that </w:t>
      </w:r>
      <w:r w:rsidR="007D08B4" w:rsidRPr="0090743F">
        <w:rPr>
          <w:rFonts w:ascii="Arial" w:hAnsi="Arial" w:cs="Arial"/>
          <w:color w:val="303030"/>
        </w:rPr>
        <w:t xml:space="preserve">involve </w:t>
      </w:r>
      <w:r w:rsidRPr="0090743F">
        <w:rPr>
          <w:rFonts w:ascii="Arial" w:hAnsi="Arial" w:cs="Arial"/>
          <w:color w:val="303030"/>
        </w:rPr>
        <w:t>increase</w:t>
      </w:r>
      <w:r w:rsidR="007D08B4" w:rsidRPr="0090743F">
        <w:rPr>
          <w:rFonts w:ascii="Arial" w:hAnsi="Arial" w:cs="Arial"/>
          <w:color w:val="303030"/>
        </w:rPr>
        <w:t>d</w:t>
      </w:r>
      <w:r w:rsidRPr="0090743F">
        <w:rPr>
          <w:rFonts w:ascii="Arial" w:hAnsi="Arial" w:cs="Arial"/>
          <w:color w:val="303030"/>
        </w:rPr>
        <w:t xml:space="preserve"> production of cathepsin D, </w:t>
      </w:r>
      <w:r w:rsidR="006A50B5" w:rsidRPr="0090743F">
        <w:rPr>
          <w:rFonts w:ascii="Arial" w:hAnsi="Arial" w:cs="Arial"/>
          <w:color w:val="303030"/>
        </w:rPr>
        <w:t xml:space="preserve">an enzyme </w:t>
      </w:r>
      <w:r w:rsidRPr="0090743F">
        <w:rPr>
          <w:rFonts w:ascii="Arial" w:hAnsi="Arial" w:cs="Arial"/>
          <w:color w:val="303030"/>
        </w:rPr>
        <w:t xml:space="preserve">secreted by cardiomyocytes. This enzyme cleaves the </w:t>
      </w:r>
      <w:r w:rsidR="00D7321E" w:rsidRPr="0090743F">
        <w:rPr>
          <w:rFonts w:ascii="Arial" w:hAnsi="Arial" w:cs="Arial"/>
          <w:color w:val="303030"/>
        </w:rPr>
        <w:t xml:space="preserve">maternal </w:t>
      </w:r>
      <w:r w:rsidRPr="0090743F">
        <w:rPr>
          <w:rFonts w:ascii="Arial" w:hAnsi="Arial" w:cs="Arial"/>
          <w:color w:val="303030"/>
        </w:rPr>
        <w:t>pituitary</w:t>
      </w:r>
      <w:r w:rsidR="00D7321E" w:rsidRPr="0090743F">
        <w:rPr>
          <w:rFonts w:ascii="Arial" w:hAnsi="Arial" w:cs="Arial"/>
          <w:color w:val="303030"/>
        </w:rPr>
        <w:t>-derived nursing</w:t>
      </w:r>
      <w:r w:rsidRPr="0090743F">
        <w:rPr>
          <w:rFonts w:ascii="Arial" w:hAnsi="Arial" w:cs="Arial"/>
          <w:color w:val="303030"/>
        </w:rPr>
        <w:t xml:space="preserve"> hormone prolactin</w:t>
      </w:r>
      <w:r w:rsidR="00D7321E" w:rsidRPr="0090743F">
        <w:rPr>
          <w:rFonts w:ascii="Arial" w:hAnsi="Arial" w:cs="Arial"/>
          <w:color w:val="303030"/>
        </w:rPr>
        <w:t xml:space="preserve"> (PRL)</w:t>
      </w:r>
      <w:r w:rsidRPr="0090743F">
        <w:rPr>
          <w:rFonts w:ascii="Arial" w:hAnsi="Arial" w:cs="Arial"/>
          <w:color w:val="303030"/>
        </w:rPr>
        <w:t xml:space="preserve"> </w:t>
      </w:r>
      <w:r w:rsidR="00D7321E" w:rsidRPr="0090743F">
        <w:rPr>
          <w:rFonts w:ascii="Arial" w:hAnsi="Arial" w:cs="Arial"/>
          <w:color w:val="303030"/>
        </w:rPr>
        <w:t>producing a</w:t>
      </w:r>
      <w:r w:rsidRPr="0090743F">
        <w:rPr>
          <w:rFonts w:ascii="Arial" w:hAnsi="Arial" w:cs="Arial"/>
          <w:color w:val="303030"/>
        </w:rPr>
        <w:t xml:space="preserve"> 16 </w:t>
      </w:r>
      <w:proofErr w:type="spellStart"/>
      <w:r w:rsidRPr="0090743F">
        <w:rPr>
          <w:rFonts w:ascii="Arial" w:hAnsi="Arial" w:cs="Arial"/>
          <w:color w:val="303030"/>
        </w:rPr>
        <w:t>kD</w:t>
      </w:r>
      <w:proofErr w:type="spellEnd"/>
      <w:r w:rsidRPr="0090743F">
        <w:rPr>
          <w:rFonts w:ascii="Arial" w:hAnsi="Arial" w:cs="Arial"/>
          <w:color w:val="303030"/>
        </w:rPr>
        <w:t xml:space="preserve"> fragment that induce</w:t>
      </w:r>
      <w:r w:rsidR="00D7321E" w:rsidRPr="0090743F">
        <w:rPr>
          <w:rFonts w:ascii="Arial" w:hAnsi="Arial" w:cs="Arial"/>
          <w:color w:val="303030"/>
        </w:rPr>
        <w:t>s</w:t>
      </w:r>
      <w:r w:rsidRPr="0090743F">
        <w:rPr>
          <w:rFonts w:ascii="Arial" w:hAnsi="Arial" w:cs="Arial"/>
          <w:color w:val="303030"/>
        </w:rPr>
        <w:t xml:space="preserve"> apoptosis in cardiomyocytes</w:t>
      </w:r>
      <w:r w:rsidR="00152E59" w:rsidRPr="0090743F">
        <w:rPr>
          <w:rFonts w:ascii="Arial" w:hAnsi="Arial" w:cs="Arial"/>
          <w:color w:val="303030"/>
        </w:rPr>
        <w:t xml:space="preserve"> (</w:t>
      </w:r>
      <w:proofErr w:type="spellStart"/>
      <w:r w:rsidR="00152E59" w:rsidRPr="0090743F">
        <w:rPr>
          <w:rFonts w:ascii="Arial" w:hAnsi="Arial" w:cs="Arial"/>
          <w:color w:val="000000" w:themeColor="text1"/>
          <w:bdr w:val="none" w:sz="0" w:space="0" w:color="auto" w:frame="1"/>
        </w:rPr>
        <w:t>Hilfiker</w:t>
      </w:r>
      <w:proofErr w:type="spellEnd"/>
      <w:r w:rsidR="00152E59" w:rsidRPr="0090743F">
        <w:rPr>
          <w:rFonts w:ascii="Arial" w:hAnsi="Arial" w:cs="Arial"/>
          <w:color w:val="000000" w:themeColor="text1"/>
          <w:bdr w:val="none" w:sz="0" w:space="0" w:color="auto" w:frame="1"/>
        </w:rPr>
        <w:t>-Kleiner et al. 2007)</w:t>
      </w:r>
      <w:r w:rsidRPr="0090743F">
        <w:rPr>
          <w:rFonts w:ascii="Arial" w:hAnsi="Arial" w:cs="Arial"/>
          <w:color w:val="303030"/>
        </w:rPr>
        <w:t xml:space="preserve">. </w:t>
      </w:r>
      <w:r w:rsidR="00D7321E" w:rsidRPr="0090743F">
        <w:rPr>
          <w:rFonts w:ascii="Arial" w:hAnsi="Arial" w:cs="Arial"/>
          <w:color w:val="303030"/>
        </w:rPr>
        <w:t xml:space="preserve">A mouse knock-out of </w:t>
      </w:r>
      <w:proofErr w:type="gramStart"/>
      <w:r w:rsidR="006833A6" w:rsidRPr="0090743F">
        <w:rPr>
          <w:rFonts w:ascii="Arial" w:hAnsi="Arial" w:cs="Arial"/>
          <w:color w:val="303030"/>
        </w:rPr>
        <w:t xml:space="preserve">the </w:t>
      </w:r>
      <w:r w:rsidRPr="0090743F">
        <w:rPr>
          <w:rFonts w:ascii="Arial" w:hAnsi="Arial" w:cs="Arial"/>
          <w:color w:val="303030"/>
        </w:rPr>
        <w:t xml:space="preserve"> </w:t>
      </w:r>
      <w:r w:rsidRPr="0090743F">
        <w:rPr>
          <w:rFonts w:ascii="Arial" w:hAnsi="Arial" w:cs="Arial"/>
          <w:i/>
          <w:iCs/>
          <w:color w:val="303030"/>
        </w:rPr>
        <w:t>STAT</w:t>
      </w:r>
      <w:proofErr w:type="gramEnd"/>
      <w:r w:rsidRPr="0090743F">
        <w:rPr>
          <w:rFonts w:ascii="Arial" w:hAnsi="Arial" w:cs="Arial"/>
          <w:i/>
          <w:iCs/>
          <w:color w:val="303030"/>
        </w:rPr>
        <w:t>3</w:t>
      </w:r>
      <w:r w:rsidRPr="0090743F">
        <w:rPr>
          <w:rFonts w:ascii="Arial" w:hAnsi="Arial" w:cs="Arial"/>
          <w:color w:val="303030"/>
        </w:rPr>
        <w:t xml:space="preserve"> </w:t>
      </w:r>
      <w:r w:rsidR="006833A6" w:rsidRPr="0090743F">
        <w:rPr>
          <w:rFonts w:ascii="Arial" w:hAnsi="Arial" w:cs="Arial"/>
          <w:color w:val="303030"/>
        </w:rPr>
        <w:t xml:space="preserve">gene </w:t>
      </w:r>
      <w:r w:rsidRPr="0090743F">
        <w:rPr>
          <w:rFonts w:ascii="Arial" w:hAnsi="Arial" w:cs="Arial"/>
          <w:color w:val="303030"/>
        </w:rPr>
        <w:t>developed a phenotype that include</w:t>
      </w:r>
      <w:r w:rsidR="007D08B4" w:rsidRPr="0090743F">
        <w:rPr>
          <w:rFonts w:ascii="Arial" w:hAnsi="Arial" w:cs="Arial"/>
          <w:color w:val="303030"/>
        </w:rPr>
        <w:t>d</w:t>
      </w:r>
      <w:r w:rsidRPr="0090743F">
        <w:rPr>
          <w:rFonts w:ascii="Arial" w:hAnsi="Arial" w:cs="Arial"/>
          <w:color w:val="303030"/>
        </w:rPr>
        <w:t xml:space="preserve"> vascular “drop out” in late pregnancy. Importantly, administration of </w:t>
      </w:r>
      <w:r w:rsidR="007D08B4" w:rsidRPr="0090743F">
        <w:rPr>
          <w:rFonts w:ascii="Arial" w:hAnsi="Arial" w:cs="Arial"/>
          <w:color w:val="303030"/>
        </w:rPr>
        <w:t xml:space="preserve">the drug </w:t>
      </w:r>
      <w:r w:rsidR="003F0E30" w:rsidRPr="0090743F">
        <w:rPr>
          <w:rFonts w:ascii="Arial" w:hAnsi="Arial" w:cs="Arial"/>
          <w:color w:val="303030"/>
        </w:rPr>
        <w:t>B</w:t>
      </w:r>
      <w:r w:rsidRPr="0090743F">
        <w:rPr>
          <w:rFonts w:ascii="Arial" w:hAnsi="Arial" w:cs="Arial"/>
          <w:color w:val="303030"/>
        </w:rPr>
        <w:t>romocriptine inhibit</w:t>
      </w:r>
      <w:r w:rsidR="007D08B4" w:rsidRPr="0090743F">
        <w:rPr>
          <w:rFonts w:ascii="Arial" w:hAnsi="Arial" w:cs="Arial"/>
          <w:color w:val="303030"/>
        </w:rPr>
        <w:t>ed</w:t>
      </w:r>
      <w:r w:rsidRPr="0090743F">
        <w:rPr>
          <w:rFonts w:ascii="Arial" w:hAnsi="Arial" w:cs="Arial"/>
          <w:color w:val="303030"/>
        </w:rPr>
        <w:t xml:space="preserve"> the secretion of prolactin, which in turn reversed peripartum cardiomyopathy in the mouse </w:t>
      </w:r>
      <w:r w:rsidR="00A27275" w:rsidRPr="0090743F">
        <w:rPr>
          <w:rFonts w:ascii="Arial" w:hAnsi="Arial" w:cs="Arial"/>
          <w:color w:val="303030"/>
        </w:rPr>
        <w:t xml:space="preserve">(Table 1). </w:t>
      </w:r>
      <w:r w:rsidR="007D08B4" w:rsidRPr="0090743F">
        <w:rPr>
          <w:rFonts w:ascii="Arial" w:hAnsi="Arial" w:cs="Arial"/>
          <w:color w:val="303030"/>
        </w:rPr>
        <w:t>T</w:t>
      </w:r>
      <w:r w:rsidRPr="0090743F">
        <w:rPr>
          <w:rFonts w:ascii="Arial" w:hAnsi="Arial" w:cs="Arial"/>
          <w:color w:val="303030"/>
        </w:rPr>
        <w:t xml:space="preserve">he 16 </w:t>
      </w:r>
      <w:proofErr w:type="spellStart"/>
      <w:r w:rsidRPr="0090743F">
        <w:rPr>
          <w:rFonts w:ascii="Arial" w:hAnsi="Arial" w:cs="Arial"/>
          <w:color w:val="303030"/>
        </w:rPr>
        <w:t>kD</w:t>
      </w:r>
      <w:proofErr w:type="spellEnd"/>
      <w:r w:rsidRPr="0090743F">
        <w:rPr>
          <w:rFonts w:ascii="Arial" w:hAnsi="Arial" w:cs="Arial"/>
          <w:color w:val="303030"/>
        </w:rPr>
        <w:t xml:space="preserve"> </w:t>
      </w:r>
      <w:r w:rsidR="00A27275" w:rsidRPr="0090743F">
        <w:rPr>
          <w:rFonts w:ascii="Arial" w:hAnsi="Arial" w:cs="Arial"/>
          <w:color w:val="303030"/>
        </w:rPr>
        <w:t>prolactin peptide</w:t>
      </w:r>
      <w:r w:rsidR="00E67038" w:rsidRPr="0090743F">
        <w:rPr>
          <w:rFonts w:ascii="Arial" w:hAnsi="Arial" w:cs="Arial"/>
          <w:color w:val="303030"/>
        </w:rPr>
        <w:t xml:space="preserve"> </w:t>
      </w:r>
      <w:r w:rsidR="007D08B4" w:rsidRPr="0090743F">
        <w:rPr>
          <w:rFonts w:ascii="Arial" w:hAnsi="Arial" w:cs="Arial"/>
          <w:color w:val="303030"/>
        </w:rPr>
        <w:t xml:space="preserve">also </w:t>
      </w:r>
      <w:r w:rsidRPr="0090743F">
        <w:rPr>
          <w:rFonts w:ascii="Arial" w:hAnsi="Arial" w:cs="Arial"/>
          <w:color w:val="303030"/>
        </w:rPr>
        <w:t xml:space="preserve">triggers endothelial cell apoptosis and secretion of miRNA146a into the circulation, producing dysfunction and apoptosis. </w:t>
      </w:r>
      <w:r w:rsidR="007D08B4" w:rsidRPr="0090743F">
        <w:rPr>
          <w:rFonts w:ascii="Arial" w:hAnsi="Arial" w:cs="Arial"/>
          <w:color w:val="303030"/>
        </w:rPr>
        <w:t xml:space="preserve">Thus, miRNA16a </w:t>
      </w:r>
      <w:r w:rsidR="00631B3F" w:rsidRPr="0090743F">
        <w:rPr>
          <w:rFonts w:ascii="Arial" w:hAnsi="Arial" w:cs="Arial"/>
          <w:color w:val="303030"/>
        </w:rPr>
        <w:t>is considered to be a circulating biomarker for PPCM (</w:t>
      </w:r>
      <w:proofErr w:type="spellStart"/>
      <w:r w:rsidR="00631B3F" w:rsidRPr="0090743F">
        <w:rPr>
          <w:rFonts w:ascii="Arial" w:hAnsi="Arial" w:cs="Arial"/>
          <w:color w:val="303030"/>
        </w:rPr>
        <w:t>Halkein</w:t>
      </w:r>
      <w:proofErr w:type="spellEnd"/>
      <w:r w:rsidR="00631B3F" w:rsidRPr="0090743F">
        <w:rPr>
          <w:rFonts w:ascii="Arial" w:hAnsi="Arial" w:cs="Arial"/>
          <w:color w:val="303030"/>
        </w:rPr>
        <w:t xml:space="preserve"> </w:t>
      </w:r>
      <w:proofErr w:type="gramStart"/>
      <w:r w:rsidR="00631B3F" w:rsidRPr="0090743F">
        <w:rPr>
          <w:rFonts w:ascii="Arial" w:hAnsi="Arial" w:cs="Arial"/>
          <w:color w:val="303030"/>
        </w:rPr>
        <w:t>et  al.</w:t>
      </w:r>
      <w:proofErr w:type="gramEnd"/>
      <w:r w:rsidR="00631B3F" w:rsidRPr="0090743F">
        <w:rPr>
          <w:rFonts w:ascii="Arial" w:hAnsi="Arial" w:cs="Arial"/>
          <w:color w:val="303030"/>
        </w:rPr>
        <w:t xml:space="preserve"> 2013). </w:t>
      </w:r>
    </w:p>
    <w:p w14:paraId="3CB7E22F" w14:textId="19EAEB29" w:rsidR="006833A6" w:rsidRPr="0090743F" w:rsidRDefault="00590066" w:rsidP="00590066">
      <w:pPr>
        <w:rPr>
          <w:rFonts w:ascii="Arial" w:hAnsi="Arial" w:cs="Arial"/>
          <w:b/>
          <w:bCs/>
          <w:lang w:val="en-US"/>
        </w:rPr>
      </w:pPr>
      <w:r w:rsidRPr="0090743F">
        <w:rPr>
          <w:rFonts w:ascii="Arial" w:hAnsi="Arial" w:cs="Arial"/>
          <w:color w:val="303030"/>
        </w:rPr>
        <w:t xml:space="preserve">Circulating </w:t>
      </w:r>
      <w:proofErr w:type="spellStart"/>
      <w:r w:rsidRPr="0090743F">
        <w:rPr>
          <w:rFonts w:ascii="Arial" w:hAnsi="Arial" w:cs="Arial"/>
          <w:color w:val="303030"/>
        </w:rPr>
        <w:t>Fms</w:t>
      </w:r>
      <w:proofErr w:type="spellEnd"/>
      <w:r w:rsidRPr="0090743F">
        <w:rPr>
          <w:rFonts w:ascii="Arial" w:hAnsi="Arial" w:cs="Arial"/>
          <w:color w:val="303030"/>
        </w:rPr>
        <w:t xml:space="preserve">-like </w:t>
      </w:r>
      <w:r w:rsidR="00E74B0B" w:rsidRPr="0090743F">
        <w:rPr>
          <w:rFonts w:ascii="Arial" w:hAnsi="Arial" w:cs="Arial"/>
          <w:color w:val="303030"/>
        </w:rPr>
        <w:t>tyrosine</w:t>
      </w:r>
      <w:r w:rsidRPr="0090743F">
        <w:rPr>
          <w:rFonts w:ascii="Arial" w:hAnsi="Arial" w:cs="Arial"/>
          <w:color w:val="303030"/>
        </w:rPr>
        <w:t xml:space="preserve"> kinase (</w:t>
      </w:r>
      <w:proofErr w:type="spellStart"/>
      <w:r w:rsidRPr="0090743F">
        <w:rPr>
          <w:rFonts w:ascii="Arial" w:hAnsi="Arial" w:cs="Arial"/>
          <w:color w:val="303030"/>
        </w:rPr>
        <w:t>sFlt</w:t>
      </w:r>
      <w:proofErr w:type="spellEnd"/>
      <w:r w:rsidRPr="0090743F">
        <w:rPr>
          <w:rFonts w:ascii="Arial" w:hAnsi="Arial" w:cs="Arial"/>
          <w:color w:val="303030"/>
        </w:rPr>
        <w:t xml:space="preserve">) is derived from the placenta and </w:t>
      </w:r>
      <w:r w:rsidR="00631B3F" w:rsidRPr="0090743F">
        <w:rPr>
          <w:rFonts w:ascii="Arial" w:hAnsi="Arial" w:cs="Arial"/>
          <w:color w:val="303030"/>
        </w:rPr>
        <w:t xml:space="preserve">is elevated in preeclampsia, a </w:t>
      </w:r>
      <w:r w:rsidR="00914BFE" w:rsidRPr="0090743F">
        <w:rPr>
          <w:rFonts w:ascii="Arial" w:hAnsi="Arial" w:cs="Arial"/>
          <w:color w:val="303030"/>
        </w:rPr>
        <w:t xml:space="preserve">pregnancy associated complication </w:t>
      </w:r>
      <w:r w:rsidR="00631B3F" w:rsidRPr="0090743F">
        <w:rPr>
          <w:rFonts w:ascii="Arial" w:hAnsi="Arial" w:cs="Arial"/>
          <w:color w:val="303030"/>
        </w:rPr>
        <w:t>characterised by hypertension</w:t>
      </w:r>
      <w:r w:rsidR="00914BFE" w:rsidRPr="0090743F">
        <w:rPr>
          <w:rFonts w:ascii="Arial" w:hAnsi="Arial" w:cs="Arial"/>
          <w:color w:val="303030"/>
        </w:rPr>
        <w:t xml:space="preserve"> and proteinuria occurring after 20 weeks of gestation in previously normotensive women</w:t>
      </w:r>
      <w:r w:rsidR="00631B3F" w:rsidRPr="0090743F">
        <w:rPr>
          <w:rFonts w:ascii="Arial" w:hAnsi="Arial" w:cs="Arial"/>
          <w:color w:val="303030"/>
        </w:rPr>
        <w:t xml:space="preserve">. </w:t>
      </w:r>
      <w:proofErr w:type="spellStart"/>
      <w:r w:rsidRPr="0090743F">
        <w:rPr>
          <w:rFonts w:ascii="Arial" w:hAnsi="Arial" w:cs="Arial"/>
          <w:color w:val="303030"/>
        </w:rPr>
        <w:t>sFlt</w:t>
      </w:r>
      <w:proofErr w:type="spellEnd"/>
      <w:r w:rsidRPr="0090743F">
        <w:rPr>
          <w:rFonts w:ascii="Arial" w:hAnsi="Arial" w:cs="Arial"/>
          <w:color w:val="303030"/>
        </w:rPr>
        <w:t xml:space="preserve"> </w:t>
      </w:r>
      <w:r w:rsidR="00631B3F" w:rsidRPr="0090743F">
        <w:rPr>
          <w:rFonts w:ascii="Arial" w:hAnsi="Arial" w:cs="Arial"/>
          <w:color w:val="303030"/>
        </w:rPr>
        <w:t xml:space="preserve">is toxic to the heart and is therefore a potential cause of PPCM (Belo et al. 2015). </w:t>
      </w:r>
      <w:r w:rsidRPr="0090743F">
        <w:rPr>
          <w:rFonts w:ascii="Arial" w:hAnsi="Arial" w:cs="Arial"/>
          <w:color w:val="303030"/>
        </w:rPr>
        <w:t xml:space="preserve"> It also </w:t>
      </w:r>
      <w:r w:rsidR="00B04FAB" w:rsidRPr="0090743F">
        <w:rPr>
          <w:rFonts w:ascii="Arial" w:hAnsi="Arial" w:cs="Arial"/>
          <w:color w:val="303030"/>
        </w:rPr>
        <w:t xml:space="preserve">inhibits </w:t>
      </w:r>
      <w:r w:rsidR="0015263F" w:rsidRPr="0090743F">
        <w:rPr>
          <w:rFonts w:ascii="Arial" w:hAnsi="Arial" w:cs="Arial"/>
          <w:color w:val="303030"/>
        </w:rPr>
        <w:t>Vascular Endothelial Growth Factor (</w:t>
      </w:r>
      <w:r w:rsidR="00B04FAB" w:rsidRPr="0090743F">
        <w:rPr>
          <w:rFonts w:ascii="Arial" w:hAnsi="Arial" w:cs="Arial"/>
          <w:color w:val="303030"/>
        </w:rPr>
        <w:t>VEGF</w:t>
      </w:r>
      <w:r w:rsidR="0015263F" w:rsidRPr="0090743F">
        <w:rPr>
          <w:rFonts w:ascii="Arial" w:hAnsi="Arial" w:cs="Arial"/>
          <w:color w:val="303030"/>
        </w:rPr>
        <w:t>)</w:t>
      </w:r>
      <w:r w:rsidR="00B04FAB" w:rsidRPr="0090743F">
        <w:rPr>
          <w:rFonts w:ascii="Arial" w:hAnsi="Arial" w:cs="Arial"/>
          <w:color w:val="303030"/>
        </w:rPr>
        <w:t xml:space="preserve"> </w:t>
      </w:r>
      <w:r w:rsidR="00631B3F" w:rsidRPr="0090743F">
        <w:rPr>
          <w:rFonts w:ascii="Arial" w:hAnsi="Arial" w:cs="Arial"/>
          <w:color w:val="303030"/>
        </w:rPr>
        <w:t>and</w:t>
      </w:r>
      <w:r w:rsidR="00B04FAB" w:rsidRPr="0090743F">
        <w:rPr>
          <w:rFonts w:ascii="Arial" w:hAnsi="Arial" w:cs="Arial"/>
          <w:color w:val="303030"/>
        </w:rPr>
        <w:t xml:space="preserve"> leads to dysfunction and endothelial cell apoptosis</w:t>
      </w:r>
      <w:r w:rsidR="00A27275" w:rsidRPr="0090743F">
        <w:rPr>
          <w:rFonts w:ascii="Arial" w:hAnsi="Arial" w:cs="Arial"/>
          <w:color w:val="303030"/>
        </w:rPr>
        <w:t xml:space="preserve">. </w:t>
      </w:r>
    </w:p>
    <w:p w14:paraId="45091BF0" w14:textId="30020C98" w:rsidR="00B04FAB" w:rsidRPr="0090743F" w:rsidRDefault="00E67038" w:rsidP="003F0E30">
      <w:pPr>
        <w:rPr>
          <w:rFonts w:ascii="Arial" w:hAnsi="Arial" w:cs="Arial"/>
          <w:color w:val="303030"/>
        </w:rPr>
      </w:pPr>
      <w:r w:rsidRPr="0090743F">
        <w:rPr>
          <w:rFonts w:ascii="Arial" w:hAnsi="Arial" w:cs="Arial"/>
          <w:noProof/>
          <w:color w:val="303030"/>
          <w:lang w:eastAsia="en-AU"/>
        </w:rPr>
        <w:drawing>
          <wp:inline distT="0" distB="0" distL="0" distR="0" wp14:anchorId="4DEFF9C1" wp14:editId="7C4845B3">
            <wp:extent cx="4318635" cy="26307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853" cy="268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FC9B" w14:textId="7607E414" w:rsidR="00E67038" w:rsidRPr="0090743F" w:rsidRDefault="00E67038" w:rsidP="003C6CA2">
      <w:pPr>
        <w:rPr>
          <w:rFonts w:ascii="Arial" w:hAnsi="Arial" w:cs="Arial"/>
          <w:color w:val="303030"/>
        </w:rPr>
      </w:pPr>
      <w:r w:rsidRPr="0090743F">
        <w:rPr>
          <w:rFonts w:ascii="Arial" w:hAnsi="Arial" w:cs="Arial"/>
          <w:color w:val="303030"/>
        </w:rPr>
        <w:t xml:space="preserve">Table 1. </w:t>
      </w:r>
      <w:commentRangeStart w:id="38"/>
      <w:r w:rsidRPr="0090743F">
        <w:rPr>
          <w:rFonts w:ascii="Arial" w:hAnsi="Arial" w:cs="Arial"/>
          <w:color w:val="303030"/>
        </w:rPr>
        <w:t>Plasma biomarkers that distinguish between Peripartum Cardiomyopathy, Preeclampsia and Normal Pregnancy.</w:t>
      </w:r>
      <w:commentRangeEnd w:id="38"/>
      <w:r w:rsidR="00E8590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8"/>
      </w:r>
    </w:p>
    <w:p w14:paraId="1A97FFC9" w14:textId="543C76D8" w:rsidR="003C46B6" w:rsidRPr="0090743F" w:rsidRDefault="003C46B6" w:rsidP="007F10FC">
      <w:pPr>
        <w:rPr>
          <w:rFonts w:ascii="Arial" w:hAnsi="Arial" w:cs="Arial"/>
          <w:color w:val="303030"/>
        </w:rPr>
      </w:pPr>
    </w:p>
    <w:p w14:paraId="6BE87121" w14:textId="3EADD2CF" w:rsidR="00633AF1" w:rsidRPr="0090743F" w:rsidRDefault="00633AF1" w:rsidP="007F10FC">
      <w:pPr>
        <w:rPr>
          <w:rFonts w:ascii="Arial" w:hAnsi="Arial" w:cs="Arial"/>
          <w:b/>
          <w:bCs/>
          <w:color w:val="303030"/>
        </w:rPr>
      </w:pPr>
      <w:r w:rsidRPr="0090743F">
        <w:rPr>
          <w:rFonts w:ascii="Arial" w:hAnsi="Arial" w:cs="Arial"/>
          <w:b/>
          <w:bCs/>
          <w:color w:val="303030"/>
        </w:rPr>
        <w:t>Focus on the Cardiomyocytes as the Main G</w:t>
      </w:r>
      <w:r w:rsidR="002C2F88" w:rsidRPr="0090743F">
        <w:rPr>
          <w:rFonts w:ascii="Arial" w:hAnsi="Arial" w:cs="Arial"/>
          <w:b/>
          <w:bCs/>
          <w:color w:val="303030"/>
        </w:rPr>
        <w:t xml:space="preserve">enetic </w:t>
      </w:r>
      <w:r w:rsidR="00ED468B" w:rsidRPr="0090743F">
        <w:rPr>
          <w:rFonts w:ascii="Arial" w:hAnsi="Arial" w:cs="Arial"/>
          <w:b/>
          <w:bCs/>
          <w:color w:val="303030"/>
        </w:rPr>
        <w:t>C</w:t>
      </w:r>
      <w:r w:rsidR="002C2F88" w:rsidRPr="0090743F">
        <w:rPr>
          <w:rFonts w:ascii="Arial" w:hAnsi="Arial" w:cs="Arial"/>
          <w:b/>
          <w:bCs/>
          <w:color w:val="303030"/>
        </w:rPr>
        <w:t>ause of PPCM</w:t>
      </w:r>
    </w:p>
    <w:p w14:paraId="339D75CE" w14:textId="45D6D07A" w:rsidR="00116B98" w:rsidRPr="0090743F" w:rsidRDefault="002C2F88" w:rsidP="007F10FC">
      <w:pPr>
        <w:rPr>
          <w:rFonts w:ascii="Arial" w:hAnsi="Arial" w:cs="Arial"/>
          <w:color w:val="303030"/>
        </w:rPr>
      </w:pPr>
      <w:proofErr w:type="spellStart"/>
      <w:r w:rsidRPr="0090743F">
        <w:rPr>
          <w:rFonts w:ascii="Arial" w:hAnsi="Arial" w:cs="Arial"/>
          <w:color w:val="303030"/>
        </w:rPr>
        <w:t>Gol</w:t>
      </w:r>
      <w:r w:rsidR="00AD088D" w:rsidRPr="0090743F">
        <w:rPr>
          <w:rFonts w:ascii="Arial" w:hAnsi="Arial" w:cs="Arial"/>
          <w:color w:val="303030"/>
        </w:rPr>
        <w:t>i</w:t>
      </w:r>
      <w:proofErr w:type="spellEnd"/>
      <w:r w:rsidRPr="0090743F">
        <w:rPr>
          <w:rFonts w:ascii="Arial" w:hAnsi="Arial" w:cs="Arial"/>
          <w:color w:val="303030"/>
        </w:rPr>
        <w:t xml:space="preserve"> et al. (202</w:t>
      </w:r>
      <w:r w:rsidR="004871C6" w:rsidRPr="0090743F">
        <w:rPr>
          <w:rFonts w:ascii="Arial" w:hAnsi="Arial" w:cs="Arial"/>
          <w:color w:val="303030"/>
        </w:rPr>
        <w:t>1</w:t>
      </w:r>
      <w:r w:rsidRPr="0090743F">
        <w:rPr>
          <w:rFonts w:ascii="Arial" w:hAnsi="Arial" w:cs="Arial"/>
          <w:color w:val="303030"/>
        </w:rPr>
        <w:t xml:space="preserve">) </w:t>
      </w:r>
      <w:r w:rsidR="00DD5575" w:rsidRPr="0090743F">
        <w:rPr>
          <w:rFonts w:ascii="Arial" w:hAnsi="Arial" w:cs="Arial"/>
          <w:color w:val="303030"/>
        </w:rPr>
        <w:t xml:space="preserve">performed </w:t>
      </w:r>
      <w:r w:rsidR="003B48D2" w:rsidRPr="0090743F">
        <w:rPr>
          <w:rFonts w:ascii="Arial" w:hAnsi="Arial" w:cs="Arial"/>
          <w:color w:val="303030"/>
        </w:rPr>
        <w:t xml:space="preserve">Next Generation Sequencing </w:t>
      </w:r>
      <w:r w:rsidR="003F0E30" w:rsidRPr="0090743F">
        <w:rPr>
          <w:rFonts w:ascii="Arial" w:hAnsi="Arial" w:cs="Arial"/>
          <w:color w:val="303030"/>
        </w:rPr>
        <w:t xml:space="preserve">(NGS) </w:t>
      </w:r>
      <w:r w:rsidR="00590066" w:rsidRPr="0090743F">
        <w:rPr>
          <w:rFonts w:ascii="Arial" w:hAnsi="Arial" w:cs="Arial"/>
          <w:color w:val="303030"/>
        </w:rPr>
        <w:t>using</w:t>
      </w:r>
      <w:r w:rsidR="003B48D2" w:rsidRPr="0090743F">
        <w:rPr>
          <w:rFonts w:ascii="Arial" w:hAnsi="Arial" w:cs="Arial"/>
          <w:color w:val="303030"/>
        </w:rPr>
        <w:t xml:space="preserve"> 67 genes </w:t>
      </w:r>
      <w:r w:rsidR="00590066" w:rsidRPr="0090743F">
        <w:rPr>
          <w:rFonts w:ascii="Arial" w:hAnsi="Arial" w:cs="Arial"/>
          <w:color w:val="303030"/>
        </w:rPr>
        <w:t xml:space="preserve">on </w:t>
      </w:r>
      <w:r w:rsidR="003B48D2" w:rsidRPr="0090743F">
        <w:rPr>
          <w:rFonts w:ascii="Arial" w:hAnsi="Arial" w:cs="Arial"/>
          <w:color w:val="303030"/>
        </w:rPr>
        <w:t>a cohort of 469 women</w:t>
      </w:r>
      <w:r w:rsidR="002A74C7" w:rsidRPr="0090743F">
        <w:rPr>
          <w:rFonts w:ascii="Arial" w:hAnsi="Arial" w:cs="Arial"/>
          <w:color w:val="303030"/>
        </w:rPr>
        <w:t xml:space="preserve"> </w:t>
      </w:r>
      <w:r w:rsidR="009648E6" w:rsidRPr="0090743F">
        <w:rPr>
          <w:rFonts w:ascii="Arial" w:hAnsi="Arial" w:cs="Arial"/>
          <w:color w:val="303030"/>
        </w:rPr>
        <w:t xml:space="preserve">(41% of African descent) </w:t>
      </w:r>
      <w:r w:rsidR="0090178D" w:rsidRPr="0090743F">
        <w:rPr>
          <w:rFonts w:ascii="Arial" w:hAnsi="Arial" w:cs="Arial"/>
          <w:color w:val="303030"/>
        </w:rPr>
        <w:t xml:space="preserve">who </w:t>
      </w:r>
      <w:r w:rsidR="002A74C7" w:rsidRPr="0090743F">
        <w:rPr>
          <w:rFonts w:ascii="Arial" w:hAnsi="Arial" w:cs="Arial"/>
          <w:color w:val="303030"/>
        </w:rPr>
        <w:t>were retrospectively identified from multiple centres</w:t>
      </w:r>
      <w:r w:rsidR="003B48D2" w:rsidRPr="0090743F">
        <w:rPr>
          <w:rFonts w:ascii="Arial" w:hAnsi="Arial" w:cs="Arial"/>
          <w:color w:val="303030"/>
        </w:rPr>
        <w:t xml:space="preserve"> with PPCM. </w:t>
      </w:r>
      <w:r w:rsidR="009648E6" w:rsidRPr="0090743F">
        <w:rPr>
          <w:rFonts w:ascii="Arial" w:hAnsi="Arial" w:cs="Arial"/>
          <w:color w:val="303030"/>
        </w:rPr>
        <w:t>They report</w:t>
      </w:r>
      <w:ins w:id="39" w:author="Peter Macdonald" w:date="2021-12-10T07:56:00Z">
        <w:r w:rsidR="00F321FC">
          <w:rPr>
            <w:rFonts w:ascii="Arial" w:hAnsi="Arial" w:cs="Arial"/>
            <w:color w:val="303030"/>
          </w:rPr>
          <w:t>ed</w:t>
        </w:r>
      </w:ins>
      <w:r w:rsidR="009648E6" w:rsidRPr="0090743F">
        <w:rPr>
          <w:rFonts w:ascii="Arial" w:hAnsi="Arial" w:cs="Arial"/>
          <w:color w:val="303030"/>
        </w:rPr>
        <w:t xml:space="preserve"> that </w:t>
      </w:r>
      <w:r w:rsidR="003F0E30" w:rsidRPr="0090743F">
        <w:rPr>
          <w:rFonts w:ascii="Arial" w:hAnsi="Arial" w:cs="Arial"/>
          <w:color w:val="303030"/>
        </w:rPr>
        <w:t>10.</w:t>
      </w:r>
      <w:r w:rsidR="003B48D2" w:rsidRPr="0090743F">
        <w:rPr>
          <w:rFonts w:ascii="Arial" w:hAnsi="Arial" w:cs="Arial"/>
          <w:color w:val="303030"/>
        </w:rPr>
        <w:t>4% of the</w:t>
      </w:r>
      <w:r w:rsidR="00116B98" w:rsidRPr="0090743F">
        <w:rPr>
          <w:rFonts w:ascii="Arial" w:hAnsi="Arial" w:cs="Arial"/>
          <w:color w:val="303030"/>
        </w:rPr>
        <w:t>se</w:t>
      </w:r>
      <w:r w:rsidR="003B48D2" w:rsidRPr="0090743F">
        <w:rPr>
          <w:rFonts w:ascii="Arial" w:hAnsi="Arial" w:cs="Arial"/>
          <w:color w:val="303030"/>
        </w:rPr>
        <w:t xml:space="preserve"> women carried truncating mutations in the</w:t>
      </w:r>
      <w:r w:rsidR="00116B98" w:rsidRPr="0090743F">
        <w:rPr>
          <w:rFonts w:ascii="Arial" w:hAnsi="Arial" w:cs="Arial"/>
          <w:color w:val="303030"/>
        </w:rPr>
        <w:t xml:space="preserve"> </w:t>
      </w:r>
      <w:proofErr w:type="gramStart"/>
      <w:r w:rsidR="00116B98" w:rsidRPr="0090743F">
        <w:rPr>
          <w:rFonts w:ascii="Arial" w:hAnsi="Arial" w:cs="Arial"/>
          <w:color w:val="303030"/>
        </w:rPr>
        <w:t xml:space="preserve">giant </w:t>
      </w:r>
      <w:r w:rsidR="003B48D2" w:rsidRPr="0090743F">
        <w:rPr>
          <w:rFonts w:ascii="Arial" w:hAnsi="Arial" w:cs="Arial"/>
          <w:color w:val="303030"/>
        </w:rPr>
        <w:t xml:space="preserve"> </w:t>
      </w:r>
      <w:r w:rsidR="003B48D2" w:rsidRPr="0090743F">
        <w:rPr>
          <w:rFonts w:ascii="Arial" w:hAnsi="Arial" w:cs="Arial"/>
          <w:i/>
          <w:iCs/>
          <w:color w:val="303030"/>
        </w:rPr>
        <w:t>TTN</w:t>
      </w:r>
      <w:proofErr w:type="gramEnd"/>
      <w:r w:rsidR="003B48D2" w:rsidRPr="0090743F">
        <w:rPr>
          <w:rFonts w:ascii="Arial" w:hAnsi="Arial" w:cs="Arial"/>
          <w:color w:val="303030"/>
        </w:rPr>
        <w:t xml:space="preserve"> gene, but they also identified </w:t>
      </w:r>
      <w:r w:rsidR="002A74C7" w:rsidRPr="0090743F">
        <w:rPr>
          <w:rFonts w:ascii="Arial" w:hAnsi="Arial" w:cs="Arial"/>
          <w:color w:val="303030"/>
        </w:rPr>
        <w:t xml:space="preserve">over-representation of </w:t>
      </w:r>
      <w:r w:rsidR="003B48D2" w:rsidRPr="0090743F">
        <w:rPr>
          <w:rFonts w:ascii="Arial" w:hAnsi="Arial" w:cs="Arial"/>
          <w:color w:val="303030"/>
        </w:rPr>
        <w:t>truncat</w:t>
      </w:r>
      <w:r w:rsidR="002A74C7" w:rsidRPr="0090743F">
        <w:rPr>
          <w:rFonts w:ascii="Arial" w:hAnsi="Arial" w:cs="Arial"/>
          <w:color w:val="303030"/>
        </w:rPr>
        <w:t>ed variants</w:t>
      </w:r>
      <w:r w:rsidR="003B48D2" w:rsidRPr="0090743F">
        <w:rPr>
          <w:rFonts w:ascii="Arial" w:hAnsi="Arial" w:cs="Arial"/>
          <w:color w:val="303030"/>
        </w:rPr>
        <w:t xml:space="preserve"> in Filamin C </w:t>
      </w:r>
      <w:r w:rsidR="009648E6" w:rsidRPr="0090743F">
        <w:rPr>
          <w:rFonts w:ascii="Arial" w:hAnsi="Arial" w:cs="Arial"/>
          <w:color w:val="303030"/>
        </w:rPr>
        <w:t>(</w:t>
      </w:r>
      <w:r w:rsidR="003B48D2" w:rsidRPr="0090743F">
        <w:rPr>
          <w:rFonts w:ascii="Arial" w:hAnsi="Arial" w:cs="Arial"/>
          <w:i/>
          <w:iCs/>
          <w:color w:val="303030"/>
        </w:rPr>
        <w:t>FLNC</w:t>
      </w:r>
      <w:r w:rsidR="009648E6" w:rsidRPr="0090743F">
        <w:rPr>
          <w:rFonts w:ascii="Arial" w:hAnsi="Arial" w:cs="Arial"/>
          <w:i/>
          <w:iCs/>
          <w:color w:val="303030"/>
        </w:rPr>
        <w:t>)</w:t>
      </w:r>
      <w:r w:rsidR="003C46B6" w:rsidRPr="0090743F">
        <w:rPr>
          <w:rFonts w:ascii="Arial" w:hAnsi="Arial" w:cs="Arial"/>
          <w:color w:val="303030"/>
        </w:rPr>
        <w:t>,</w:t>
      </w:r>
      <w:r w:rsidR="003B48D2" w:rsidRPr="0090743F">
        <w:rPr>
          <w:rFonts w:ascii="Arial" w:hAnsi="Arial" w:cs="Arial"/>
          <w:color w:val="303030"/>
        </w:rPr>
        <w:t xml:space="preserve"> </w:t>
      </w:r>
      <w:proofErr w:type="spellStart"/>
      <w:r w:rsidR="00C8649D" w:rsidRPr="0090743F">
        <w:rPr>
          <w:rFonts w:ascii="Arial" w:hAnsi="Arial" w:cs="Arial"/>
          <w:color w:val="303030"/>
        </w:rPr>
        <w:t>desmoplakin</w:t>
      </w:r>
      <w:proofErr w:type="spellEnd"/>
      <w:r w:rsidR="00C8649D" w:rsidRPr="0090743F">
        <w:rPr>
          <w:rFonts w:ascii="Arial" w:hAnsi="Arial" w:cs="Arial"/>
          <w:color w:val="303030"/>
        </w:rPr>
        <w:t xml:space="preserve"> (</w:t>
      </w:r>
      <w:r w:rsidR="003C46B6" w:rsidRPr="0090743F">
        <w:rPr>
          <w:rFonts w:ascii="Arial" w:hAnsi="Arial" w:cs="Arial"/>
          <w:color w:val="303030"/>
        </w:rPr>
        <w:t>DSP</w:t>
      </w:r>
      <w:r w:rsidR="00C8649D" w:rsidRPr="0090743F">
        <w:rPr>
          <w:rFonts w:ascii="Arial" w:hAnsi="Arial" w:cs="Arial"/>
          <w:color w:val="303030"/>
        </w:rPr>
        <w:t>)</w:t>
      </w:r>
      <w:r w:rsidR="003C46B6" w:rsidRPr="0090743F">
        <w:rPr>
          <w:rFonts w:ascii="Arial" w:hAnsi="Arial" w:cs="Arial"/>
          <w:color w:val="303030"/>
        </w:rPr>
        <w:t xml:space="preserve"> and </w:t>
      </w:r>
      <w:r w:rsidR="00C8649D" w:rsidRPr="0090743F">
        <w:rPr>
          <w:rFonts w:ascii="Arial" w:hAnsi="Arial" w:cs="Arial"/>
          <w:color w:val="303030"/>
        </w:rPr>
        <w:lastRenderedPageBreak/>
        <w:t>BAG cochaperone 3 (</w:t>
      </w:r>
      <w:r w:rsidR="003C46B6" w:rsidRPr="0090743F">
        <w:rPr>
          <w:rFonts w:ascii="Arial" w:hAnsi="Arial" w:cs="Arial"/>
          <w:color w:val="303030"/>
        </w:rPr>
        <w:t>BAG3</w:t>
      </w:r>
      <w:r w:rsidR="00C8649D" w:rsidRPr="0090743F">
        <w:rPr>
          <w:rFonts w:ascii="Arial" w:hAnsi="Arial" w:cs="Arial"/>
          <w:color w:val="303030"/>
        </w:rPr>
        <w:t>)</w:t>
      </w:r>
      <w:r w:rsidR="003C46B6" w:rsidRPr="0090743F">
        <w:rPr>
          <w:rFonts w:ascii="Arial" w:hAnsi="Arial" w:cs="Arial"/>
          <w:color w:val="303030"/>
        </w:rPr>
        <w:t xml:space="preserve"> which had not previously been associated with PPCM. </w:t>
      </w:r>
      <w:r w:rsidR="00DD5575" w:rsidRPr="0090743F">
        <w:rPr>
          <w:rFonts w:ascii="Arial" w:hAnsi="Arial" w:cs="Arial"/>
          <w:color w:val="303030"/>
        </w:rPr>
        <w:t>From a</w:t>
      </w:r>
      <w:r w:rsidRPr="0090743F">
        <w:rPr>
          <w:rFonts w:ascii="Arial" w:hAnsi="Arial" w:cs="Arial"/>
          <w:color w:val="303030"/>
        </w:rPr>
        <w:t xml:space="preserve"> cDNA</w:t>
      </w:r>
      <w:r w:rsidR="00DD5575" w:rsidRPr="0090743F">
        <w:rPr>
          <w:rFonts w:ascii="Arial" w:hAnsi="Arial" w:cs="Arial"/>
          <w:color w:val="303030"/>
        </w:rPr>
        <w:t xml:space="preserve"> study</w:t>
      </w:r>
      <w:r w:rsidRPr="0090743F">
        <w:rPr>
          <w:rFonts w:ascii="Arial" w:hAnsi="Arial" w:cs="Arial"/>
          <w:color w:val="303030"/>
        </w:rPr>
        <w:t xml:space="preserve"> of 469 PPCM patients</w:t>
      </w:r>
      <w:r w:rsidR="00DD5575" w:rsidRPr="0090743F">
        <w:rPr>
          <w:rFonts w:ascii="Arial" w:hAnsi="Arial" w:cs="Arial"/>
          <w:color w:val="303030"/>
        </w:rPr>
        <w:t>,</w:t>
      </w:r>
      <w:r w:rsidRPr="0090743F">
        <w:rPr>
          <w:rFonts w:ascii="Arial" w:hAnsi="Arial" w:cs="Arial"/>
          <w:color w:val="303030"/>
        </w:rPr>
        <w:t xml:space="preserve"> 10.4%</w:t>
      </w:r>
      <w:r w:rsidR="00DD5575" w:rsidRPr="0090743F">
        <w:rPr>
          <w:rFonts w:ascii="Arial" w:hAnsi="Arial" w:cs="Arial"/>
          <w:color w:val="303030"/>
        </w:rPr>
        <w:t xml:space="preserve"> were found to</w:t>
      </w:r>
      <w:r w:rsidRPr="0090743F">
        <w:rPr>
          <w:rFonts w:ascii="Arial" w:hAnsi="Arial" w:cs="Arial"/>
          <w:color w:val="303030"/>
        </w:rPr>
        <w:t xml:space="preserve"> carr</w:t>
      </w:r>
      <w:r w:rsidR="00DD5575" w:rsidRPr="0090743F">
        <w:rPr>
          <w:rFonts w:ascii="Arial" w:hAnsi="Arial" w:cs="Arial"/>
          <w:color w:val="303030"/>
        </w:rPr>
        <w:t>y</w:t>
      </w:r>
      <w:r w:rsidRPr="0090743F">
        <w:rPr>
          <w:rFonts w:ascii="Arial" w:hAnsi="Arial" w:cs="Arial"/>
          <w:color w:val="303030"/>
        </w:rPr>
        <w:t xml:space="preserve"> truncati</w:t>
      </w:r>
      <w:r w:rsidR="00DD5575" w:rsidRPr="0090743F">
        <w:rPr>
          <w:rFonts w:ascii="Arial" w:hAnsi="Arial" w:cs="Arial"/>
          <w:color w:val="303030"/>
        </w:rPr>
        <w:t>ng</w:t>
      </w:r>
      <w:r w:rsidRPr="0090743F">
        <w:rPr>
          <w:rFonts w:ascii="Arial" w:hAnsi="Arial" w:cs="Arial"/>
          <w:color w:val="303030"/>
        </w:rPr>
        <w:t xml:space="preserve"> mutations in the </w:t>
      </w:r>
      <w:r w:rsidR="00C8649D" w:rsidRPr="0090743F">
        <w:rPr>
          <w:rFonts w:ascii="Arial" w:hAnsi="Arial" w:cs="Arial"/>
          <w:color w:val="303030"/>
        </w:rPr>
        <w:t>titin</w:t>
      </w:r>
      <w:r w:rsidRPr="0090743F">
        <w:rPr>
          <w:rFonts w:ascii="Arial" w:hAnsi="Arial" w:cs="Arial"/>
          <w:color w:val="303030"/>
        </w:rPr>
        <w:t xml:space="preserve"> gene </w:t>
      </w:r>
      <w:r w:rsidR="00C8649D" w:rsidRPr="0090743F">
        <w:rPr>
          <w:rFonts w:ascii="Arial" w:hAnsi="Arial" w:cs="Arial"/>
          <w:color w:val="303030"/>
        </w:rPr>
        <w:t xml:space="preserve">(TTN) that </w:t>
      </w:r>
      <w:r w:rsidRPr="0090743F">
        <w:rPr>
          <w:rFonts w:ascii="Arial" w:hAnsi="Arial" w:cs="Arial"/>
          <w:color w:val="303030"/>
        </w:rPr>
        <w:t>encod</w:t>
      </w:r>
      <w:r w:rsidR="00C8649D" w:rsidRPr="0090743F">
        <w:rPr>
          <w:rFonts w:ascii="Arial" w:hAnsi="Arial" w:cs="Arial"/>
          <w:color w:val="303030"/>
        </w:rPr>
        <w:t>es</w:t>
      </w:r>
      <w:r w:rsidR="00F67728" w:rsidRPr="0090743F">
        <w:rPr>
          <w:rFonts w:ascii="Arial" w:hAnsi="Arial" w:cs="Arial"/>
          <w:color w:val="303030"/>
        </w:rPr>
        <w:t xml:space="preserve"> </w:t>
      </w:r>
      <w:r w:rsidR="00C8649D" w:rsidRPr="0090743F">
        <w:rPr>
          <w:rFonts w:ascii="Arial" w:hAnsi="Arial" w:cs="Arial"/>
          <w:color w:val="303030"/>
        </w:rPr>
        <w:t>a</w:t>
      </w:r>
      <w:r w:rsidRPr="0090743F">
        <w:rPr>
          <w:rFonts w:ascii="Arial" w:hAnsi="Arial" w:cs="Arial"/>
          <w:color w:val="303030"/>
        </w:rPr>
        <w:t xml:space="preserve"> </w:t>
      </w:r>
      <w:proofErr w:type="spellStart"/>
      <w:r w:rsidR="00720F54" w:rsidRPr="0090743F">
        <w:rPr>
          <w:rFonts w:ascii="Arial" w:hAnsi="Arial" w:cs="Arial"/>
          <w:color w:val="303030"/>
        </w:rPr>
        <w:t>sarcomeric</w:t>
      </w:r>
      <w:proofErr w:type="spellEnd"/>
      <w:r w:rsidR="00720F54" w:rsidRPr="0090743F">
        <w:rPr>
          <w:rFonts w:ascii="Arial" w:hAnsi="Arial" w:cs="Arial"/>
          <w:color w:val="303030"/>
        </w:rPr>
        <w:t xml:space="preserve"> protein, </w:t>
      </w:r>
      <w:r w:rsidR="00F67728" w:rsidRPr="0090743F">
        <w:rPr>
          <w:rFonts w:ascii="Arial" w:hAnsi="Arial" w:cs="Arial"/>
          <w:color w:val="303030"/>
        </w:rPr>
        <w:t>the largest known protein to man. It</w:t>
      </w:r>
      <w:r w:rsidR="00720F54" w:rsidRPr="0090743F">
        <w:rPr>
          <w:rFonts w:ascii="Arial" w:hAnsi="Arial" w:cs="Arial"/>
          <w:color w:val="303030"/>
        </w:rPr>
        <w:t xml:space="preserve">s N terminus is located in the Z disc of </w:t>
      </w:r>
      <w:proofErr w:type="gramStart"/>
      <w:r w:rsidR="00720F54" w:rsidRPr="0090743F">
        <w:rPr>
          <w:rFonts w:ascii="Arial" w:hAnsi="Arial" w:cs="Arial"/>
          <w:color w:val="303030"/>
        </w:rPr>
        <w:t xml:space="preserve">the </w:t>
      </w:r>
      <w:r w:rsidR="009520AF" w:rsidRPr="0090743F">
        <w:rPr>
          <w:rFonts w:ascii="Arial" w:hAnsi="Arial" w:cs="Arial"/>
          <w:color w:val="303030"/>
        </w:rPr>
        <w:t xml:space="preserve"> cardiomyocyte</w:t>
      </w:r>
      <w:proofErr w:type="gramEnd"/>
      <w:r w:rsidR="009520AF" w:rsidRPr="0090743F">
        <w:rPr>
          <w:rFonts w:ascii="Arial" w:hAnsi="Arial" w:cs="Arial"/>
          <w:color w:val="303030"/>
        </w:rPr>
        <w:t xml:space="preserve"> </w:t>
      </w:r>
      <w:r w:rsidR="00F67728" w:rsidRPr="0090743F">
        <w:rPr>
          <w:rFonts w:ascii="Arial" w:hAnsi="Arial" w:cs="Arial"/>
          <w:color w:val="303030"/>
        </w:rPr>
        <w:t xml:space="preserve">sarcomere </w:t>
      </w:r>
      <w:r w:rsidR="00720F54" w:rsidRPr="0090743F">
        <w:rPr>
          <w:rFonts w:ascii="Arial" w:hAnsi="Arial" w:cs="Arial"/>
          <w:color w:val="303030"/>
        </w:rPr>
        <w:t xml:space="preserve">and runs </w:t>
      </w:r>
      <w:r w:rsidR="00F67728" w:rsidRPr="0090743F">
        <w:rPr>
          <w:rFonts w:ascii="Arial" w:hAnsi="Arial" w:cs="Arial"/>
          <w:color w:val="303030"/>
        </w:rPr>
        <w:t>un-interrupted t</w:t>
      </w:r>
      <w:r w:rsidR="0090178D" w:rsidRPr="0090743F">
        <w:rPr>
          <w:rFonts w:ascii="Arial" w:hAnsi="Arial" w:cs="Arial"/>
          <w:color w:val="303030"/>
        </w:rPr>
        <w:t>h</w:t>
      </w:r>
      <w:r w:rsidR="00F67728" w:rsidRPr="0090743F">
        <w:rPr>
          <w:rFonts w:ascii="Arial" w:hAnsi="Arial" w:cs="Arial"/>
          <w:color w:val="303030"/>
        </w:rPr>
        <w:t>rough the I band</w:t>
      </w:r>
      <w:r w:rsidR="00720F54" w:rsidRPr="0090743F">
        <w:rPr>
          <w:rFonts w:ascii="Arial" w:hAnsi="Arial" w:cs="Arial"/>
          <w:color w:val="303030"/>
        </w:rPr>
        <w:t xml:space="preserve"> and half the A band</w:t>
      </w:r>
      <w:r w:rsidR="00F67728" w:rsidRPr="0090743F">
        <w:rPr>
          <w:rFonts w:ascii="Arial" w:hAnsi="Arial" w:cs="Arial"/>
          <w:color w:val="303030"/>
        </w:rPr>
        <w:t xml:space="preserve"> </w:t>
      </w:r>
      <w:r w:rsidR="00720F54" w:rsidRPr="0090743F">
        <w:rPr>
          <w:rFonts w:ascii="Arial" w:hAnsi="Arial" w:cs="Arial"/>
          <w:color w:val="303030"/>
        </w:rPr>
        <w:t>where its C-terminus binds to  the C-terminus of another titin molecule from the other half of the sarcomere</w:t>
      </w:r>
      <w:r w:rsidR="00F67728" w:rsidRPr="0090743F">
        <w:rPr>
          <w:rFonts w:ascii="Arial" w:hAnsi="Arial" w:cs="Arial"/>
          <w:color w:val="303030"/>
        </w:rPr>
        <w:t>, a distance of over 1 µm (dos Remedios</w:t>
      </w:r>
      <w:r w:rsidR="00AD3514" w:rsidRPr="0090743F">
        <w:rPr>
          <w:rFonts w:ascii="Arial" w:hAnsi="Arial" w:cs="Arial"/>
          <w:color w:val="303030"/>
        </w:rPr>
        <w:t xml:space="preserve"> 2017). </w:t>
      </w:r>
      <w:commentRangeStart w:id="40"/>
      <w:r w:rsidR="00AD3514" w:rsidRPr="0090743F">
        <w:rPr>
          <w:rFonts w:ascii="Arial" w:hAnsi="Arial" w:cs="Arial"/>
          <w:color w:val="303030"/>
        </w:rPr>
        <w:t xml:space="preserve">All of the </w:t>
      </w:r>
      <w:r w:rsidR="00720F54" w:rsidRPr="0090743F">
        <w:rPr>
          <w:rFonts w:ascii="Arial" w:hAnsi="Arial" w:cs="Arial"/>
          <w:i/>
          <w:iCs/>
          <w:color w:val="303030"/>
        </w:rPr>
        <w:t>TTN</w:t>
      </w:r>
      <w:r w:rsidR="00720F54" w:rsidRPr="0090743F">
        <w:rPr>
          <w:rFonts w:ascii="Arial" w:hAnsi="Arial" w:cs="Arial"/>
          <w:color w:val="303030"/>
        </w:rPr>
        <w:t xml:space="preserve"> </w:t>
      </w:r>
      <w:r w:rsidR="00AD3514" w:rsidRPr="0090743F">
        <w:rPr>
          <w:rFonts w:ascii="Arial" w:hAnsi="Arial" w:cs="Arial"/>
          <w:color w:val="303030"/>
        </w:rPr>
        <w:t xml:space="preserve">mutations are </w:t>
      </w:r>
      <w:proofErr w:type="gramStart"/>
      <w:r w:rsidR="00AD3514" w:rsidRPr="0090743F">
        <w:rPr>
          <w:rFonts w:ascii="Arial" w:hAnsi="Arial" w:cs="Arial"/>
          <w:color w:val="303030"/>
        </w:rPr>
        <w:t>truncations</w:t>
      </w:r>
      <w:proofErr w:type="gramEnd"/>
      <w:r w:rsidR="00AD3514" w:rsidRPr="0090743F">
        <w:rPr>
          <w:rFonts w:ascii="Arial" w:hAnsi="Arial" w:cs="Arial"/>
          <w:color w:val="303030"/>
        </w:rPr>
        <w:t xml:space="preserve"> and </w:t>
      </w:r>
      <w:r w:rsidR="00720F54" w:rsidRPr="0090743F">
        <w:rPr>
          <w:rFonts w:ascii="Arial" w:hAnsi="Arial" w:cs="Arial"/>
          <w:color w:val="303030"/>
        </w:rPr>
        <w:t xml:space="preserve">their loss-of-function </w:t>
      </w:r>
      <w:r w:rsidR="0090178D" w:rsidRPr="0090743F">
        <w:rPr>
          <w:rFonts w:ascii="Arial" w:hAnsi="Arial" w:cs="Arial"/>
          <w:color w:val="303030"/>
        </w:rPr>
        <w:t>are</w:t>
      </w:r>
      <w:r w:rsidR="00720F54" w:rsidRPr="0090743F">
        <w:rPr>
          <w:rFonts w:ascii="Arial" w:hAnsi="Arial" w:cs="Arial"/>
          <w:color w:val="303030"/>
        </w:rPr>
        <w:t xml:space="preserve"> associated </w:t>
      </w:r>
      <w:r w:rsidR="0090178D" w:rsidRPr="0090743F">
        <w:rPr>
          <w:rFonts w:ascii="Arial" w:hAnsi="Arial" w:cs="Arial"/>
          <w:color w:val="303030"/>
        </w:rPr>
        <w:t>with the</w:t>
      </w:r>
      <w:r w:rsidR="00720F54" w:rsidRPr="0090743F">
        <w:rPr>
          <w:rFonts w:ascii="Arial" w:hAnsi="Arial" w:cs="Arial"/>
          <w:color w:val="303030"/>
        </w:rPr>
        <w:t xml:space="preserve"> A</w:t>
      </w:r>
      <w:r w:rsidR="0090178D" w:rsidRPr="0090743F">
        <w:rPr>
          <w:rFonts w:ascii="Arial" w:hAnsi="Arial" w:cs="Arial"/>
          <w:color w:val="303030"/>
        </w:rPr>
        <w:t xml:space="preserve"> band</w:t>
      </w:r>
      <w:r w:rsidR="00720F54" w:rsidRPr="0090743F">
        <w:rPr>
          <w:rFonts w:ascii="Arial" w:hAnsi="Arial" w:cs="Arial"/>
          <w:color w:val="303030"/>
        </w:rPr>
        <w:t xml:space="preserve"> </w:t>
      </w:r>
      <w:r w:rsidR="00AD3514" w:rsidRPr="0090743F">
        <w:rPr>
          <w:rFonts w:ascii="Arial" w:hAnsi="Arial" w:cs="Arial"/>
          <w:color w:val="303030"/>
        </w:rPr>
        <w:t>of the most important mutations lie in the A band portion of the molecule.</w:t>
      </w:r>
      <w:r w:rsidR="00116B98" w:rsidRPr="0090743F">
        <w:rPr>
          <w:rFonts w:ascii="Arial" w:hAnsi="Arial" w:cs="Arial"/>
          <w:color w:val="303030"/>
        </w:rPr>
        <w:t xml:space="preserve"> </w:t>
      </w:r>
      <w:commentRangeEnd w:id="40"/>
      <w:r w:rsidR="00C542B7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0"/>
      </w:r>
    </w:p>
    <w:p w14:paraId="6FC0C331" w14:textId="77777777" w:rsidR="00116B98" w:rsidRPr="0090743F" w:rsidRDefault="00116B98" w:rsidP="007F10FC">
      <w:pPr>
        <w:rPr>
          <w:rFonts w:ascii="Arial" w:hAnsi="Arial" w:cs="Arial"/>
          <w:color w:val="303030"/>
        </w:rPr>
      </w:pPr>
    </w:p>
    <w:p w14:paraId="199436C8" w14:textId="411B7FA8" w:rsidR="002C2F88" w:rsidRPr="0090743F" w:rsidRDefault="00116B98" w:rsidP="007F10FC">
      <w:pPr>
        <w:rPr>
          <w:rFonts w:ascii="Arial" w:hAnsi="Arial" w:cs="Arial"/>
          <w:color w:val="303030"/>
        </w:rPr>
      </w:pPr>
      <w:r w:rsidRPr="0090743F">
        <w:rPr>
          <w:rFonts w:ascii="Arial" w:hAnsi="Arial" w:cs="Arial"/>
          <w:color w:val="303030"/>
        </w:rPr>
        <w:t xml:space="preserve">Figure 1 summarises the above discussion of the factors and highlights in red the role played by gene mutations in cardiomyocytes, which is the </w:t>
      </w:r>
      <w:r w:rsidR="009520AF" w:rsidRPr="0090743F">
        <w:rPr>
          <w:rFonts w:ascii="Arial" w:hAnsi="Arial" w:cs="Arial"/>
          <w:color w:val="303030"/>
        </w:rPr>
        <w:t xml:space="preserve">main </w:t>
      </w:r>
      <w:r w:rsidRPr="0090743F">
        <w:rPr>
          <w:rFonts w:ascii="Arial" w:hAnsi="Arial" w:cs="Arial"/>
          <w:color w:val="303030"/>
        </w:rPr>
        <w:t>thrust of the remainder of this review.</w:t>
      </w:r>
    </w:p>
    <w:p w14:paraId="5F001578" w14:textId="7C9CC79C" w:rsidR="003F0E30" w:rsidRPr="0090743F" w:rsidRDefault="003F0E30" w:rsidP="007F10FC">
      <w:pPr>
        <w:rPr>
          <w:rFonts w:ascii="Arial" w:hAnsi="Arial" w:cs="Arial"/>
          <w:lang w:val="en-US"/>
        </w:rPr>
      </w:pPr>
    </w:p>
    <w:p w14:paraId="25A298D8" w14:textId="77777777" w:rsidR="00BE21AF" w:rsidRPr="0090743F" w:rsidRDefault="00BE21AF" w:rsidP="007F10FC">
      <w:pPr>
        <w:rPr>
          <w:rFonts w:ascii="Arial" w:hAnsi="Arial" w:cs="Arial"/>
          <w:lang w:val="en-US"/>
        </w:rPr>
      </w:pPr>
    </w:p>
    <w:p w14:paraId="2412A213" w14:textId="7A2EBC2F" w:rsidR="0015263F" w:rsidRPr="0090743F" w:rsidRDefault="00720F54" w:rsidP="00CE390F">
      <w:pPr>
        <w:rPr>
          <w:rFonts w:ascii="Arial" w:hAnsi="Arial" w:cs="Arial"/>
          <w:color w:val="000000"/>
          <w:lang w:val="en-US"/>
        </w:rPr>
      </w:pPr>
      <w:commentRangeStart w:id="41"/>
      <w:r w:rsidRPr="0090743F">
        <w:rPr>
          <w:rFonts w:ascii="Arial" w:hAnsi="Arial" w:cs="Arial"/>
          <w:noProof/>
          <w:color w:val="000000"/>
          <w:lang w:eastAsia="en-AU"/>
        </w:rPr>
        <w:drawing>
          <wp:inline distT="0" distB="0" distL="0" distR="0" wp14:anchorId="5384E221" wp14:editId="4A365A7F">
            <wp:extent cx="5731510" cy="296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1"/>
      <w:r w:rsidR="00C542B7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1"/>
      </w:r>
      <w:r w:rsidR="00B04FAB" w:rsidRPr="0090743F">
        <w:rPr>
          <w:rFonts w:ascii="Arial" w:hAnsi="Arial" w:cs="Arial"/>
          <w:color w:val="000000"/>
          <w:lang w:val="en-US"/>
        </w:rPr>
        <w:t xml:space="preserve">Figure 1: A </w:t>
      </w:r>
      <w:r w:rsidR="0015263F" w:rsidRPr="0090743F">
        <w:rPr>
          <w:rFonts w:ascii="Arial" w:hAnsi="Arial" w:cs="Arial"/>
          <w:color w:val="000000"/>
          <w:lang w:val="en-US"/>
        </w:rPr>
        <w:t>simplified</w:t>
      </w:r>
      <w:r w:rsidR="00B04FAB" w:rsidRPr="0090743F">
        <w:rPr>
          <w:rFonts w:ascii="Arial" w:hAnsi="Arial" w:cs="Arial"/>
          <w:color w:val="000000"/>
          <w:lang w:val="en-US"/>
        </w:rPr>
        <w:t xml:space="preserve"> summary of the </w:t>
      </w:r>
      <w:r w:rsidR="0015263F" w:rsidRPr="0090743F">
        <w:rPr>
          <w:rFonts w:ascii="Arial" w:hAnsi="Arial" w:cs="Arial"/>
          <w:color w:val="000000"/>
          <w:lang w:val="en-US"/>
        </w:rPr>
        <w:t xml:space="preserve">factors that </w:t>
      </w:r>
      <w:r w:rsidR="00B04FAB" w:rsidRPr="0090743F">
        <w:rPr>
          <w:rFonts w:ascii="Arial" w:hAnsi="Arial" w:cs="Arial"/>
          <w:color w:val="000000"/>
          <w:lang w:val="en-US"/>
        </w:rPr>
        <w:t>contribut</w:t>
      </w:r>
      <w:r w:rsidR="0015263F" w:rsidRPr="0090743F">
        <w:rPr>
          <w:rFonts w:ascii="Arial" w:hAnsi="Arial" w:cs="Arial"/>
          <w:color w:val="000000"/>
          <w:lang w:val="en-US"/>
        </w:rPr>
        <w:t>e</w:t>
      </w:r>
      <w:r w:rsidR="00B04FAB" w:rsidRPr="0090743F">
        <w:rPr>
          <w:rFonts w:ascii="Arial" w:hAnsi="Arial" w:cs="Arial"/>
          <w:color w:val="000000"/>
          <w:lang w:val="en-US"/>
        </w:rPr>
        <w:t xml:space="preserve"> </w:t>
      </w:r>
      <w:r w:rsidR="002C2F88" w:rsidRPr="0090743F">
        <w:rPr>
          <w:rFonts w:ascii="Arial" w:hAnsi="Arial" w:cs="Arial"/>
          <w:color w:val="000000"/>
          <w:lang w:val="en-US"/>
        </w:rPr>
        <w:t>to peripartum cardiomyopathy</w:t>
      </w:r>
      <w:r w:rsidR="0015263F" w:rsidRPr="0090743F">
        <w:rPr>
          <w:rFonts w:ascii="Arial" w:hAnsi="Arial" w:cs="Arial"/>
          <w:color w:val="000000"/>
          <w:lang w:val="en-US"/>
        </w:rPr>
        <w:t>.</w:t>
      </w:r>
      <w:r w:rsidR="00477000" w:rsidRPr="0090743F">
        <w:rPr>
          <w:rFonts w:ascii="Arial" w:hAnsi="Arial" w:cs="Arial"/>
          <w:color w:val="000000"/>
          <w:lang w:val="en-US"/>
        </w:rPr>
        <w:t xml:space="preserve"> The text in the white boxes identify </w:t>
      </w:r>
      <w:r w:rsidR="00D52C2B" w:rsidRPr="0090743F">
        <w:rPr>
          <w:rFonts w:ascii="Arial" w:hAnsi="Arial" w:cs="Arial"/>
          <w:color w:val="000000"/>
          <w:lang w:val="en-US"/>
        </w:rPr>
        <w:t xml:space="preserve">risk </w:t>
      </w:r>
      <w:r w:rsidR="00477000" w:rsidRPr="0090743F">
        <w:rPr>
          <w:rFonts w:ascii="Arial" w:hAnsi="Arial" w:cs="Arial"/>
          <w:color w:val="000000"/>
          <w:lang w:val="en-US"/>
        </w:rPr>
        <w:t>factors that contribute to the PPCM phenotype and are discussed in more detail in the text</w:t>
      </w:r>
      <w:r w:rsidR="00AD5F4B" w:rsidRPr="0090743F">
        <w:rPr>
          <w:rFonts w:ascii="Arial" w:hAnsi="Arial" w:cs="Arial"/>
          <w:color w:val="000000"/>
          <w:lang w:val="en-US"/>
        </w:rPr>
        <w:t xml:space="preserve"> below</w:t>
      </w:r>
      <w:r w:rsidR="00477000" w:rsidRPr="0090743F">
        <w:rPr>
          <w:rFonts w:ascii="Arial" w:hAnsi="Arial" w:cs="Arial"/>
          <w:color w:val="000000"/>
          <w:lang w:val="en-US"/>
        </w:rPr>
        <w:t>.</w:t>
      </w:r>
      <w:r w:rsidR="0090178D" w:rsidRPr="0090743F">
        <w:rPr>
          <w:rFonts w:ascii="Arial" w:hAnsi="Arial" w:cs="Arial"/>
          <w:color w:val="000000"/>
          <w:lang w:val="en-US"/>
        </w:rPr>
        <w:t xml:space="preserve"> The green boxes </w:t>
      </w:r>
      <w:r w:rsidR="003B1A6D" w:rsidRPr="0090743F">
        <w:rPr>
          <w:rFonts w:ascii="Arial" w:hAnsi="Arial" w:cs="Arial"/>
          <w:color w:val="000000"/>
          <w:lang w:val="en-US"/>
        </w:rPr>
        <w:t>represent the outcomes of the PPCM disease. The central theme of this review is a focus on the potential genes that may cause PPCM (red box),</w:t>
      </w:r>
      <w:r w:rsidR="009520AF" w:rsidRPr="0090743F">
        <w:rPr>
          <w:rFonts w:ascii="Arial" w:hAnsi="Arial" w:cs="Arial"/>
          <w:color w:val="000000"/>
          <w:lang w:val="en-US"/>
        </w:rPr>
        <w:t xml:space="preserve"> </w:t>
      </w:r>
      <w:r w:rsidR="003B1A6D" w:rsidRPr="0090743F">
        <w:rPr>
          <w:rFonts w:ascii="Arial" w:hAnsi="Arial" w:cs="Arial"/>
          <w:color w:val="000000"/>
          <w:lang w:val="en-US"/>
        </w:rPr>
        <w:t xml:space="preserve">discussed in more detail in </w:t>
      </w:r>
      <w:r w:rsidR="00AD5F4B" w:rsidRPr="0090743F">
        <w:rPr>
          <w:rFonts w:ascii="Arial" w:hAnsi="Arial" w:cs="Arial"/>
          <w:color w:val="000000"/>
          <w:lang w:val="en-US"/>
        </w:rPr>
        <w:t>Table</w:t>
      </w:r>
      <w:r w:rsidR="003B1A6D" w:rsidRPr="0090743F">
        <w:rPr>
          <w:rFonts w:ascii="Arial" w:hAnsi="Arial" w:cs="Arial"/>
          <w:color w:val="000000"/>
          <w:lang w:val="en-US"/>
        </w:rPr>
        <w:t xml:space="preserve"> 2. </w:t>
      </w:r>
    </w:p>
    <w:p w14:paraId="1C777B35" w14:textId="77777777" w:rsidR="00D52C2B" w:rsidRPr="0090743F" w:rsidRDefault="00D52C2B" w:rsidP="00CE390F">
      <w:pPr>
        <w:rPr>
          <w:rFonts w:ascii="Arial" w:hAnsi="Arial" w:cs="Arial"/>
          <w:color w:val="000000"/>
          <w:lang w:val="en-US"/>
        </w:rPr>
      </w:pPr>
    </w:p>
    <w:p w14:paraId="5CD79E6B" w14:textId="6BB402D3" w:rsidR="00281F33" w:rsidRPr="0090743F" w:rsidRDefault="00281F33" w:rsidP="00CE390F">
      <w:pPr>
        <w:rPr>
          <w:rFonts w:ascii="Arial" w:hAnsi="Arial" w:cs="Arial"/>
          <w:color w:val="000000" w:themeColor="text1"/>
          <w:spacing w:val="2"/>
        </w:rPr>
      </w:pPr>
      <w:r w:rsidRPr="0090743F">
        <w:rPr>
          <w:rFonts w:ascii="Arial" w:hAnsi="Arial" w:cs="Arial"/>
          <w:b/>
          <w:bCs/>
          <w:color w:val="000000" w:themeColor="text1"/>
          <w:spacing w:val="2"/>
        </w:rPr>
        <w:t>Cardi</w:t>
      </w:r>
      <w:r w:rsidR="00CB6357" w:rsidRPr="0090743F">
        <w:rPr>
          <w:rFonts w:ascii="Arial" w:hAnsi="Arial" w:cs="Arial"/>
          <w:b/>
          <w:bCs/>
          <w:color w:val="000000" w:themeColor="text1"/>
          <w:spacing w:val="2"/>
        </w:rPr>
        <w:t>omyocyte</w:t>
      </w:r>
      <w:r w:rsidRPr="0090743F">
        <w:rPr>
          <w:rFonts w:ascii="Arial" w:hAnsi="Arial" w:cs="Arial"/>
          <w:b/>
          <w:bCs/>
          <w:color w:val="000000" w:themeColor="text1"/>
          <w:spacing w:val="2"/>
        </w:rPr>
        <w:t xml:space="preserve"> </w:t>
      </w:r>
      <w:r w:rsidR="00477000" w:rsidRPr="0090743F">
        <w:rPr>
          <w:rFonts w:ascii="Arial" w:hAnsi="Arial" w:cs="Arial"/>
          <w:b/>
          <w:bCs/>
          <w:color w:val="000000" w:themeColor="text1"/>
          <w:spacing w:val="2"/>
        </w:rPr>
        <w:t>Gene</w:t>
      </w:r>
      <w:r w:rsidR="00ED0FAA" w:rsidRPr="0090743F">
        <w:rPr>
          <w:rFonts w:ascii="Arial" w:hAnsi="Arial" w:cs="Arial"/>
          <w:b/>
          <w:bCs/>
          <w:color w:val="000000" w:themeColor="text1"/>
          <w:spacing w:val="2"/>
        </w:rPr>
        <w:t xml:space="preserve"> </w:t>
      </w:r>
      <w:r w:rsidR="00C0079B" w:rsidRPr="0090743F">
        <w:rPr>
          <w:rFonts w:ascii="Arial" w:hAnsi="Arial" w:cs="Arial"/>
          <w:b/>
          <w:bCs/>
          <w:color w:val="000000" w:themeColor="text1"/>
          <w:spacing w:val="2"/>
        </w:rPr>
        <w:t>M</w:t>
      </w:r>
      <w:r w:rsidR="00ED0FAA" w:rsidRPr="0090743F">
        <w:rPr>
          <w:rFonts w:ascii="Arial" w:hAnsi="Arial" w:cs="Arial"/>
          <w:b/>
          <w:bCs/>
          <w:color w:val="000000" w:themeColor="text1"/>
          <w:spacing w:val="2"/>
        </w:rPr>
        <w:t xml:space="preserve">utations </w:t>
      </w:r>
      <w:r w:rsidR="00CB6357" w:rsidRPr="0090743F">
        <w:rPr>
          <w:rFonts w:ascii="Arial" w:hAnsi="Arial" w:cs="Arial"/>
          <w:b/>
          <w:bCs/>
          <w:color w:val="000000" w:themeColor="text1"/>
          <w:spacing w:val="2"/>
        </w:rPr>
        <w:t>T</w:t>
      </w:r>
      <w:r w:rsidR="00ED0FAA" w:rsidRPr="0090743F">
        <w:rPr>
          <w:rFonts w:ascii="Arial" w:hAnsi="Arial" w:cs="Arial"/>
          <w:b/>
          <w:bCs/>
          <w:color w:val="000000" w:themeColor="text1"/>
          <w:spacing w:val="2"/>
        </w:rPr>
        <w:t xml:space="preserve">hat Contribute </w:t>
      </w:r>
      <w:r w:rsidR="00CD1C0E" w:rsidRPr="0090743F">
        <w:rPr>
          <w:rFonts w:ascii="Arial" w:hAnsi="Arial" w:cs="Arial"/>
          <w:b/>
          <w:bCs/>
          <w:color w:val="000000" w:themeColor="text1"/>
          <w:spacing w:val="2"/>
        </w:rPr>
        <w:t>to</w:t>
      </w:r>
      <w:r w:rsidR="0035262A" w:rsidRPr="0090743F">
        <w:rPr>
          <w:rFonts w:ascii="Arial" w:hAnsi="Arial" w:cs="Arial"/>
          <w:b/>
          <w:bCs/>
          <w:color w:val="000000" w:themeColor="text1"/>
          <w:spacing w:val="2"/>
        </w:rPr>
        <w:t xml:space="preserve"> PPCM</w:t>
      </w:r>
    </w:p>
    <w:p w14:paraId="1291D639" w14:textId="53DAA4BD" w:rsidR="00F4746A" w:rsidRPr="0090743F" w:rsidRDefault="00633AF1" w:rsidP="00CE390F">
      <w:pPr>
        <w:rPr>
          <w:rFonts w:ascii="Arial" w:hAnsi="Arial" w:cs="Arial"/>
          <w:color w:val="000000" w:themeColor="text1"/>
          <w:spacing w:val="2"/>
        </w:rPr>
      </w:pPr>
      <w:r w:rsidRPr="0090743F">
        <w:rPr>
          <w:rFonts w:ascii="Arial" w:hAnsi="Arial" w:cs="Arial"/>
          <w:color w:val="000000" w:themeColor="text1"/>
          <w:spacing w:val="2"/>
        </w:rPr>
        <w:t xml:space="preserve">The detailed focus of this review centres on </w:t>
      </w:r>
      <w:r w:rsidR="00EF38EC" w:rsidRPr="0090743F">
        <w:rPr>
          <w:rFonts w:ascii="Arial" w:hAnsi="Arial" w:cs="Arial"/>
          <w:color w:val="000000" w:themeColor="text1"/>
          <w:spacing w:val="2"/>
        </w:rPr>
        <w:t xml:space="preserve">next-generation sequencing of </w:t>
      </w:r>
      <w:r w:rsidR="00F44EFE" w:rsidRPr="0090743F">
        <w:rPr>
          <w:rFonts w:ascii="Arial" w:hAnsi="Arial" w:cs="Arial"/>
          <w:color w:val="000000" w:themeColor="text1"/>
          <w:spacing w:val="2"/>
        </w:rPr>
        <w:t xml:space="preserve">genomic DNA </w:t>
      </w:r>
      <w:r w:rsidR="00D8270F" w:rsidRPr="0090743F">
        <w:rPr>
          <w:rFonts w:ascii="Arial" w:hAnsi="Arial" w:cs="Arial"/>
          <w:color w:val="000000" w:themeColor="text1"/>
          <w:spacing w:val="2"/>
        </w:rPr>
        <w:t xml:space="preserve">(blood samples) </w:t>
      </w:r>
      <w:r w:rsidR="00EF38EC" w:rsidRPr="0090743F">
        <w:rPr>
          <w:rFonts w:ascii="Arial" w:hAnsi="Arial" w:cs="Arial"/>
          <w:color w:val="000000" w:themeColor="text1"/>
          <w:spacing w:val="2"/>
        </w:rPr>
        <w:t>from</w:t>
      </w:r>
      <w:r w:rsidR="00F44EFE" w:rsidRPr="0090743F">
        <w:rPr>
          <w:rFonts w:ascii="Arial" w:hAnsi="Arial" w:cs="Arial"/>
          <w:color w:val="000000" w:themeColor="text1"/>
          <w:spacing w:val="2"/>
        </w:rPr>
        <w:t xml:space="preserve"> </w:t>
      </w:r>
      <w:r w:rsidR="00EF38EC" w:rsidRPr="0090743F">
        <w:rPr>
          <w:rFonts w:ascii="Arial" w:hAnsi="Arial" w:cs="Arial"/>
          <w:color w:val="000000" w:themeColor="text1"/>
          <w:spacing w:val="2"/>
        </w:rPr>
        <w:t xml:space="preserve">a </w:t>
      </w:r>
      <w:r w:rsidR="00F44EFE" w:rsidRPr="0090743F">
        <w:rPr>
          <w:rFonts w:ascii="Arial" w:hAnsi="Arial" w:cs="Arial"/>
          <w:color w:val="000000" w:themeColor="text1"/>
          <w:spacing w:val="2"/>
        </w:rPr>
        <w:t xml:space="preserve">large cohort of </w:t>
      </w:r>
      <w:r w:rsidR="00EF38EC" w:rsidRPr="0090743F">
        <w:rPr>
          <w:rFonts w:ascii="Arial" w:hAnsi="Arial" w:cs="Arial"/>
          <w:color w:val="000000" w:themeColor="text1"/>
          <w:spacing w:val="2"/>
        </w:rPr>
        <w:t xml:space="preserve">469 </w:t>
      </w:r>
      <w:r w:rsidR="009520AF" w:rsidRPr="0090743F">
        <w:rPr>
          <w:rFonts w:ascii="Arial" w:hAnsi="Arial" w:cs="Arial"/>
          <w:color w:val="000000" w:themeColor="text1"/>
          <w:spacing w:val="2"/>
        </w:rPr>
        <w:t xml:space="preserve">PPCM </w:t>
      </w:r>
      <w:r w:rsidR="00F44EFE" w:rsidRPr="0090743F">
        <w:rPr>
          <w:rFonts w:ascii="Arial" w:hAnsi="Arial" w:cs="Arial"/>
          <w:color w:val="000000" w:themeColor="text1"/>
          <w:spacing w:val="2"/>
        </w:rPr>
        <w:t xml:space="preserve">women identified </w:t>
      </w:r>
      <w:r w:rsidR="00BA16C6" w:rsidRPr="0090743F">
        <w:rPr>
          <w:rFonts w:ascii="Arial" w:hAnsi="Arial" w:cs="Arial"/>
          <w:color w:val="000000" w:themeColor="text1"/>
          <w:spacing w:val="2"/>
        </w:rPr>
        <w:t>with</w:t>
      </w:r>
      <w:r w:rsidR="00F44EFE" w:rsidRPr="0090743F">
        <w:rPr>
          <w:rFonts w:ascii="Arial" w:hAnsi="Arial" w:cs="Arial"/>
          <w:color w:val="000000" w:themeColor="text1"/>
          <w:spacing w:val="2"/>
        </w:rPr>
        <w:t xml:space="preserve"> </w:t>
      </w:r>
      <w:r w:rsidR="00EF38EC" w:rsidRPr="0090743F">
        <w:rPr>
          <w:rFonts w:ascii="Arial" w:hAnsi="Arial" w:cs="Arial"/>
          <w:color w:val="000000" w:themeColor="text1"/>
          <w:spacing w:val="2"/>
        </w:rPr>
        <w:t xml:space="preserve">LVEF </w:t>
      </w:r>
      <w:r w:rsidR="00EF38EC" w:rsidRPr="0090743F">
        <w:rPr>
          <w:rFonts w:ascii="Arial" w:hAnsi="Arial" w:cs="Arial"/>
          <w:color w:val="000000" w:themeColor="text1"/>
          <w:spacing w:val="2"/>
          <w:rPrChange w:id="42" w:author="Cris Dos Remedios" w:date="2021-12-03T16:33:00Z">
            <w:rPr>
              <w:rFonts w:ascii="Arial" w:hAnsi="Arial" w:cs="Arial"/>
              <w:color w:val="000000" w:themeColor="text1"/>
              <w:spacing w:val="2"/>
              <w:sz w:val="21"/>
              <w:szCs w:val="21"/>
            </w:rPr>
          </w:rPrChange>
        </w:rPr>
        <w:t>≤ 45%</w:t>
      </w:r>
      <w:r w:rsidR="00EF38EC" w:rsidRPr="0090743F">
        <w:rPr>
          <w:rFonts w:ascii="Arial" w:hAnsi="Arial" w:cs="Arial"/>
          <w:color w:val="000000" w:themeColor="text1"/>
          <w:spacing w:val="2"/>
        </w:rPr>
        <w:t xml:space="preserve"> towards the end of pregnancy in the months following delivery</w:t>
      </w:r>
      <w:r w:rsidR="00EF38EC" w:rsidRPr="0090743F">
        <w:rPr>
          <w:rFonts w:ascii="Arial" w:hAnsi="Arial" w:cs="Arial"/>
          <w:color w:val="000000" w:themeColor="text1"/>
          <w:spacing w:val="2"/>
          <w:rPrChange w:id="43" w:author="Cris Dos Remedios" w:date="2021-12-03T16:33:00Z">
            <w:rPr>
              <w:rFonts w:ascii="Arial" w:hAnsi="Arial" w:cs="Arial"/>
              <w:color w:val="000000" w:themeColor="text1"/>
              <w:spacing w:val="2"/>
              <w:sz w:val="21"/>
              <w:szCs w:val="21"/>
            </w:rPr>
          </w:rPrChange>
        </w:rPr>
        <w:t>, where no other cause was identified</w:t>
      </w:r>
      <w:r w:rsidR="00BA16C6" w:rsidRPr="0090743F">
        <w:rPr>
          <w:rFonts w:ascii="Arial" w:hAnsi="Arial" w:cs="Arial"/>
          <w:color w:val="000000" w:themeColor="text1"/>
          <w:spacing w:val="2"/>
        </w:rPr>
        <w:t xml:space="preserve">. </w:t>
      </w:r>
      <w:proofErr w:type="spellStart"/>
      <w:r w:rsidR="00BA16C6" w:rsidRPr="0090743F">
        <w:rPr>
          <w:rFonts w:ascii="Arial" w:hAnsi="Arial" w:cs="Arial"/>
          <w:color w:val="000000" w:themeColor="text1"/>
          <w:spacing w:val="2"/>
        </w:rPr>
        <w:t>Goli</w:t>
      </w:r>
      <w:proofErr w:type="spellEnd"/>
      <w:r w:rsidR="00BA16C6" w:rsidRPr="0090743F">
        <w:rPr>
          <w:rFonts w:ascii="Arial" w:hAnsi="Arial" w:cs="Arial"/>
          <w:color w:val="000000" w:themeColor="text1"/>
          <w:spacing w:val="2"/>
        </w:rPr>
        <w:t xml:space="preserve"> et al. (2021) </w:t>
      </w:r>
      <w:r w:rsidR="00110386" w:rsidRPr="0090743F">
        <w:rPr>
          <w:rFonts w:ascii="Arial" w:hAnsi="Arial" w:cs="Arial"/>
          <w:color w:val="000000" w:themeColor="text1"/>
          <w:spacing w:val="2"/>
        </w:rPr>
        <w:t>sequenced</w:t>
      </w:r>
      <w:r w:rsidR="00BA16C6" w:rsidRPr="0090743F">
        <w:rPr>
          <w:rFonts w:ascii="Arial" w:hAnsi="Arial" w:cs="Arial"/>
          <w:color w:val="000000" w:themeColor="text1"/>
          <w:spacing w:val="2"/>
        </w:rPr>
        <w:t xml:space="preserve"> 67 genes previously associated with familial Dilated Cardiomyopathy (FDCM). </w:t>
      </w:r>
      <w:r w:rsidR="00110386" w:rsidRPr="0090743F">
        <w:rPr>
          <w:rFonts w:ascii="Arial" w:hAnsi="Arial" w:cs="Arial"/>
          <w:color w:val="000000" w:themeColor="text1"/>
          <w:spacing w:val="2"/>
        </w:rPr>
        <w:t>O</w:t>
      </w:r>
      <w:r w:rsidR="00BA16C6" w:rsidRPr="0090743F">
        <w:rPr>
          <w:rFonts w:ascii="Arial" w:hAnsi="Arial" w:cs="Arial"/>
          <w:color w:val="000000" w:themeColor="text1"/>
          <w:spacing w:val="2"/>
        </w:rPr>
        <w:t xml:space="preserve">f the </w:t>
      </w:r>
      <w:r w:rsidR="00887ED2" w:rsidRPr="0090743F">
        <w:rPr>
          <w:rFonts w:ascii="Arial" w:hAnsi="Arial" w:cs="Arial"/>
          <w:color w:val="000000" w:themeColor="text1"/>
          <w:spacing w:val="2"/>
        </w:rPr>
        <w:t xml:space="preserve">70 </w:t>
      </w:r>
      <w:r w:rsidR="00BA16C6" w:rsidRPr="0090743F">
        <w:rPr>
          <w:rFonts w:ascii="Arial" w:hAnsi="Arial" w:cs="Arial"/>
          <w:color w:val="000000" w:themeColor="text1"/>
          <w:spacing w:val="2"/>
        </w:rPr>
        <w:t xml:space="preserve">truncating </w:t>
      </w:r>
      <w:r w:rsidR="00110386" w:rsidRPr="0090743F">
        <w:rPr>
          <w:rFonts w:ascii="Arial" w:hAnsi="Arial" w:cs="Arial"/>
          <w:color w:val="000000" w:themeColor="text1"/>
          <w:spacing w:val="2"/>
        </w:rPr>
        <w:t xml:space="preserve">gene </w:t>
      </w:r>
      <w:r w:rsidR="00BA16C6" w:rsidRPr="0090743F">
        <w:rPr>
          <w:rFonts w:ascii="Arial" w:hAnsi="Arial" w:cs="Arial"/>
          <w:color w:val="000000" w:themeColor="text1"/>
          <w:spacing w:val="2"/>
        </w:rPr>
        <w:t>variants</w:t>
      </w:r>
      <w:r w:rsidR="00110386" w:rsidRPr="0090743F">
        <w:rPr>
          <w:rFonts w:ascii="Arial" w:hAnsi="Arial" w:cs="Arial"/>
          <w:color w:val="000000" w:themeColor="text1"/>
          <w:spacing w:val="2"/>
        </w:rPr>
        <w:t xml:space="preserve">, 70% </w:t>
      </w:r>
      <w:r w:rsidR="00887ED2" w:rsidRPr="0090743F">
        <w:rPr>
          <w:rFonts w:ascii="Arial" w:hAnsi="Arial" w:cs="Arial"/>
          <w:color w:val="000000" w:themeColor="text1"/>
          <w:spacing w:val="2"/>
        </w:rPr>
        <w:t xml:space="preserve">were in the </w:t>
      </w:r>
      <w:r w:rsidR="00887ED2" w:rsidRPr="0090743F">
        <w:rPr>
          <w:rFonts w:ascii="Arial" w:hAnsi="Arial" w:cs="Arial"/>
          <w:i/>
          <w:iCs/>
          <w:color w:val="000000" w:themeColor="text1"/>
          <w:spacing w:val="2"/>
          <w:rPrChange w:id="44" w:author="Cris Dos Remedios" w:date="2021-12-03T16:50:00Z">
            <w:rPr>
              <w:rFonts w:ascii="Arial" w:hAnsi="Arial" w:cs="Arial"/>
              <w:color w:val="000000" w:themeColor="text1"/>
              <w:spacing w:val="2"/>
            </w:rPr>
          </w:rPrChange>
        </w:rPr>
        <w:t>TTN</w:t>
      </w:r>
      <w:r w:rsidR="00887ED2" w:rsidRPr="0090743F">
        <w:rPr>
          <w:rFonts w:ascii="Arial" w:hAnsi="Arial" w:cs="Arial"/>
          <w:color w:val="000000" w:themeColor="text1"/>
          <w:spacing w:val="2"/>
        </w:rPr>
        <w:t xml:space="preserve"> gene</w:t>
      </w:r>
      <w:r w:rsidR="00110386" w:rsidRPr="0090743F">
        <w:rPr>
          <w:rFonts w:ascii="Arial" w:hAnsi="Arial" w:cs="Arial"/>
          <w:color w:val="000000" w:themeColor="text1"/>
          <w:spacing w:val="2"/>
        </w:rPr>
        <w:t>,</w:t>
      </w:r>
      <w:r w:rsidR="00887ED2" w:rsidRPr="0090743F">
        <w:rPr>
          <w:rFonts w:ascii="Arial" w:hAnsi="Arial" w:cs="Arial"/>
          <w:color w:val="000000" w:themeColor="text1"/>
          <w:spacing w:val="2"/>
        </w:rPr>
        <w:t xml:space="preserve"> but they also reported truncations in DSP, FLNC, BAG3, MYH</w:t>
      </w:r>
      <w:proofErr w:type="gramStart"/>
      <w:r w:rsidR="00887ED2" w:rsidRPr="0090743F">
        <w:rPr>
          <w:rFonts w:ascii="Arial" w:hAnsi="Arial" w:cs="Arial"/>
          <w:color w:val="000000" w:themeColor="text1"/>
          <w:spacing w:val="2"/>
        </w:rPr>
        <w:t>6 ,</w:t>
      </w:r>
      <w:proofErr w:type="gramEnd"/>
      <w:r w:rsidR="00887ED2" w:rsidRPr="0090743F">
        <w:rPr>
          <w:rFonts w:ascii="Arial" w:hAnsi="Arial" w:cs="Arial"/>
          <w:color w:val="000000" w:themeColor="text1"/>
          <w:spacing w:val="2"/>
        </w:rPr>
        <w:t xml:space="preserve"> MHC7 and one in VCL. </w:t>
      </w:r>
      <w:r w:rsidR="00D8270F" w:rsidRPr="0090743F">
        <w:rPr>
          <w:rFonts w:ascii="Arial" w:hAnsi="Arial" w:cs="Arial"/>
          <w:color w:val="000000" w:themeColor="text1"/>
          <w:spacing w:val="2"/>
        </w:rPr>
        <w:t>Truncations and m</w:t>
      </w:r>
      <w:r w:rsidR="00887ED2" w:rsidRPr="0090743F">
        <w:rPr>
          <w:rFonts w:ascii="Arial" w:hAnsi="Arial" w:cs="Arial"/>
          <w:color w:val="000000" w:themeColor="text1"/>
          <w:spacing w:val="2"/>
        </w:rPr>
        <w:t>issen</w:t>
      </w:r>
      <w:ins w:id="45" w:author="Peter Macdonald" w:date="2021-12-10T08:26:00Z">
        <w:r w:rsidR="00C542B7">
          <w:rPr>
            <w:rFonts w:ascii="Arial" w:hAnsi="Arial" w:cs="Arial"/>
            <w:color w:val="000000" w:themeColor="text1"/>
            <w:spacing w:val="2"/>
          </w:rPr>
          <w:t>s</w:t>
        </w:r>
      </w:ins>
      <w:del w:id="46" w:author="Peter Macdonald" w:date="2021-12-10T08:26:00Z">
        <w:r w:rsidR="00887ED2" w:rsidRPr="0090743F" w:rsidDel="00C542B7">
          <w:rPr>
            <w:rFonts w:ascii="Arial" w:hAnsi="Arial" w:cs="Arial"/>
            <w:color w:val="000000" w:themeColor="text1"/>
            <w:spacing w:val="2"/>
          </w:rPr>
          <w:delText>c</w:delText>
        </w:r>
      </w:del>
      <w:r w:rsidR="00887ED2" w:rsidRPr="0090743F">
        <w:rPr>
          <w:rFonts w:ascii="Arial" w:hAnsi="Arial" w:cs="Arial"/>
          <w:color w:val="000000" w:themeColor="text1"/>
          <w:spacing w:val="2"/>
        </w:rPr>
        <w:t xml:space="preserve">e mutations </w:t>
      </w:r>
      <w:r w:rsidR="003C0368" w:rsidRPr="0090743F">
        <w:rPr>
          <w:rFonts w:ascii="Arial" w:hAnsi="Arial" w:cs="Arial"/>
          <w:color w:val="000000" w:themeColor="text1"/>
          <w:spacing w:val="2"/>
        </w:rPr>
        <w:t xml:space="preserve">in these </w:t>
      </w:r>
      <w:r w:rsidR="0006367C" w:rsidRPr="0090743F">
        <w:rPr>
          <w:rFonts w:ascii="Arial" w:hAnsi="Arial" w:cs="Arial"/>
          <w:color w:val="000000" w:themeColor="text1"/>
          <w:spacing w:val="2"/>
        </w:rPr>
        <w:t>p</w:t>
      </w:r>
      <w:r w:rsidR="00BA16C6" w:rsidRPr="0090743F">
        <w:rPr>
          <w:rFonts w:ascii="Arial" w:hAnsi="Arial" w:cs="Arial"/>
          <w:color w:val="000000" w:themeColor="text1"/>
          <w:spacing w:val="2"/>
        </w:rPr>
        <w:t>atients</w:t>
      </w:r>
      <w:r w:rsidR="003C0368" w:rsidRPr="0090743F">
        <w:rPr>
          <w:rFonts w:ascii="Arial" w:hAnsi="Arial" w:cs="Arial"/>
          <w:color w:val="000000" w:themeColor="text1"/>
          <w:spacing w:val="2"/>
        </w:rPr>
        <w:t xml:space="preserve"> </w:t>
      </w:r>
      <w:r w:rsidR="00BA16C6" w:rsidRPr="0090743F">
        <w:rPr>
          <w:rFonts w:ascii="Arial" w:hAnsi="Arial" w:cs="Arial"/>
          <w:color w:val="000000" w:themeColor="text1"/>
          <w:spacing w:val="2"/>
        </w:rPr>
        <w:t xml:space="preserve">were compared to </w:t>
      </w:r>
      <w:r w:rsidR="003C0368" w:rsidRPr="0090743F">
        <w:rPr>
          <w:rFonts w:ascii="Arial" w:hAnsi="Arial" w:cs="Arial"/>
          <w:color w:val="000000" w:themeColor="text1"/>
          <w:spacing w:val="2"/>
        </w:rPr>
        <w:t xml:space="preserve">a </w:t>
      </w:r>
      <w:r w:rsidR="00BA16C6" w:rsidRPr="0090743F">
        <w:rPr>
          <w:rFonts w:ascii="Arial" w:hAnsi="Arial" w:cs="Arial"/>
          <w:color w:val="000000" w:themeColor="text1"/>
          <w:spacing w:val="2"/>
        </w:rPr>
        <w:t xml:space="preserve">reference population. </w:t>
      </w:r>
      <w:r w:rsidR="00E74B0B" w:rsidRPr="0090743F">
        <w:rPr>
          <w:rFonts w:ascii="Arial" w:hAnsi="Arial" w:cs="Arial"/>
          <w:color w:val="000000" w:themeColor="text1"/>
          <w:spacing w:val="2"/>
        </w:rPr>
        <w:t>Twenty-one</w:t>
      </w:r>
      <w:r w:rsidR="0006367C" w:rsidRPr="0090743F">
        <w:rPr>
          <w:rFonts w:ascii="Arial" w:hAnsi="Arial" w:cs="Arial"/>
          <w:color w:val="000000" w:themeColor="text1"/>
          <w:spacing w:val="2"/>
        </w:rPr>
        <w:t xml:space="preserve"> g</w:t>
      </w:r>
      <w:r w:rsidRPr="0090743F">
        <w:rPr>
          <w:rFonts w:ascii="Arial" w:hAnsi="Arial" w:cs="Arial"/>
          <w:color w:val="000000" w:themeColor="text1"/>
          <w:spacing w:val="2"/>
        </w:rPr>
        <w:t>enes</w:t>
      </w:r>
      <w:r w:rsidR="0006367C" w:rsidRPr="0090743F">
        <w:rPr>
          <w:rFonts w:ascii="Arial" w:hAnsi="Arial" w:cs="Arial"/>
          <w:color w:val="000000" w:themeColor="text1"/>
          <w:spacing w:val="2"/>
        </w:rPr>
        <w:t xml:space="preserve"> </w:t>
      </w:r>
      <w:r w:rsidR="003C0368" w:rsidRPr="0090743F">
        <w:rPr>
          <w:rFonts w:ascii="Arial" w:hAnsi="Arial" w:cs="Arial"/>
          <w:color w:val="000000" w:themeColor="text1"/>
          <w:spacing w:val="2"/>
        </w:rPr>
        <w:t xml:space="preserve">were </w:t>
      </w:r>
      <w:r w:rsidR="00F44EFE" w:rsidRPr="0090743F">
        <w:rPr>
          <w:rFonts w:ascii="Arial" w:hAnsi="Arial" w:cs="Arial"/>
          <w:color w:val="000000" w:themeColor="text1"/>
          <w:spacing w:val="2"/>
        </w:rPr>
        <w:t xml:space="preserve">associated with cardiomyocytes </w:t>
      </w:r>
      <w:r w:rsidR="00E9007F" w:rsidRPr="0090743F">
        <w:rPr>
          <w:rFonts w:ascii="Arial" w:hAnsi="Arial" w:cs="Arial"/>
          <w:color w:val="000000" w:themeColor="text1"/>
          <w:spacing w:val="2"/>
        </w:rPr>
        <w:t>that contribute to</w:t>
      </w:r>
      <w:r w:rsidR="00CD1C0E" w:rsidRPr="0090743F">
        <w:rPr>
          <w:rFonts w:ascii="Arial" w:hAnsi="Arial" w:cs="Arial"/>
          <w:color w:val="000000" w:themeColor="text1"/>
          <w:spacing w:val="2"/>
        </w:rPr>
        <w:t xml:space="preserve"> the genetic predisposition of PPCM patients</w:t>
      </w:r>
      <w:r w:rsidR="00DB74C8" w:rsidRPr="0090743F">
        <w:rPr>
          <w:rFonts w:ascii="Arial" w:hAnsi="Arial" w:cs="Arial"/>
          <w:color w:val="000000" w:themeColor="text1"/>
          <w:spacing w:val="2"/>
        </w:rPr>
        <w:t xml:space="preserve"> (</w:t>
      </w:r>
      <w:proofErr w:type="spellStart"/>
      <w:r w:rsidR="00CD1C0E" w:rsidRPr="0090743F">
        <w:rPr>
          <w:rFonts w:ascii="Arial" w:hAnsi="Arial" w:cs="Arial"/>
          <w:color w:val="000000" w:themeColor="text1"/>
          <w:spacing w:val="2"/>
        </w:rPr>
        <w:t>Spracklen</w:t>
      </w:r>
      <w:proofErr w:type="spellEnd"/>
      <w:r w:rsidR="00CD1C0E" w:rsidRPr="0090743F">
        <w:rPr>
          <w:rFonts w:ascii="Arial" w:hAnsi="Arial" w:cs="Arial"/>
          <w:color w:val="000000" w:themeColor="text1"/>
          <w:spacing w:val="2"/>
        </w:rPr>
        <w:t xml:space="preserve"> et al.</w:t>
      </w:r>
      <w:r w:rsidR="00DB74C8" w:rsidRPr="0090743F">
        <w:rPr>
          <w:rFonts w:ascii="Arial" w:hAnsi="Arial" w:cs="Arial"/>
          <w:color w:val="000000" w:themeColor="text1"/>
          <w:spacing w:val="2"/>
        </w:rPr>
        <w:t xml:space="preserve"> </w:t>
      </w:r>
      <w:r w:rsidR="00CD1C0E" w:rsidRPr="0090743F">
        <w:rPr>
          <w:rFonts w:ascii="Arial" w:hAnsi="Arial" w:cs="Arial"/>
          <w:color w:val="000000" w:themeColor="text1"/>
          <w:spacing w:val="2"/>
        </w:rPr>
        <w:t>2021</w:t>
      </w:r>
      <w:r w:rsidR="00DB74C8" w:rsidRPr="0090743F">
        <w:rPr>
          <w:rFonts w:ascii="Arial" w:hAnsi="Arial" w:cs="Arial"/>
          <w:color w:val="000000" w:themeColor="text1"/>
          <w:spacing w:val="2"/>
        </w:rPr>
        <w:t>)</w:t>
      </w:r>
      <w:r w:rsidR="00E9007F" w:rsidRPr="0090743F">
        <w:rPr>
          <w:rFonts w:ascii="Arial" w:hAnsi="Arial" w:cs="Arial"/>
          <w:color w:val="000000" w:themeColor="text1"/>
          <w:spacing w:val="2"/>
        </w:rPr>
        <w:t>.</w:t>
      </w:r>
      <w:r w:rsidR="00B968D9" w:rsidRPr="0090743F">
        <w:rPr>
          <w:rFonts w:ascii="Arial" w:hAnsi="Arial" w:cs="Arial"/>
          <w:color w:val="000000" w:themeColor="text1"/>
          <w:spacing w:val="2"/>
        </w:rPr>
        <w:t xml:space="preserve"> </w:t>
      </w:r>
      <w:r w:rsidR="00E9007F" w:rsidRPr="0090743F">
        <w:rPr>
          <w:rFonts w:ascii="Arial" w:hAnsi="Arial" w:cs="Arial"/>
          <w:color w:val="000000" w:themeColor="text1"/>
          <w:spacing w:val="2"/>
        </w:rPr>
        <w:t>A</w:t>
      </w:r>
      <w:r w:rsidR="00B968D9" w:rsidRPr="0090743F">
        <w:rPr>
          <w:rFonts w:ascii="Arial" w:hAnsi="Arial" w:cs="Arial"/>
          <w:color w:val="000000" w:themeColor="text1"/>
          <w:spacing w:val="2"/>
        </w:rPr>
        <w:t xml:space="preserve">nother </w:t>
      </w:r>
      <w:r w:rsidR="00AB1E2A" w:rsidRPr="0090743F">
        <w:rPr>
          <w:rFonts w:ascii="Arial" w:hAnsi="Arial" w:cs="Arial"/>
          <w:color w:val="000000" w:themeColor="text1"/>
          <w:spacing w:val="2"/>
        </w:rPr>
        <w:t xml:space="preserve">recent </w:t>
      </w:r>
      <w:r w:rsidR="00B968D9" w:rsidRPr="0090743F">
        <w:rPr>
          <w:rFonts w:ascii="Arial" w:hAnsi="Arial" w:cs="Arial"/>
          <w:color w:val="000000" w:themeColor="text1"/>
          <w:spacing w:val="2"/>
        </w:rPr>
        <w:lastRenderedPageBreak/>
        <w:t xml:space="preserve">study </w:t>
      </w:r>
      <w:r w:rsidR="00B300B8" w:rsidRPr="0090743F">
        <w:rPr>
          <w:rFonts w:ascii="Arial" w:hAnsi="Arial" w:cs="Arial"/>
          <w:color w:val="000000" w:themeColor="text1"/>
          <w:spacing w:val="2"/>
        </w:rPr>
        <w:t>identified</w:t>
      </w:r>
      <w:r w:rsidR="005D0772" w:rsidRPr="0090743F">
        <w:rPr>
          <w:rFonts w:ascii="Arial" w:hAnsi="Arial" w:cs="Arial"/>
          <w:color w:val="000000" w:themeColor="text1"/>
          <w:spacing w:val="2"/>
        </w:rPr>
        <w:t xml:space="preserve"> </w:t>
      </w:r>
      <w:r w:rsidR="0005460D" w:rsidRPr="0090743F">
        <w:rPr>
          <w:rFonts w:ascii="Arial" w:hAnsi="Arial" w:cs="Arial"/>
          <w:color w:val="000000" w:themeColor="text1"/>
          <w:spacing w:val="2"/>
        </w:rPr>
        <w:t>70 mutations</w:t>
      </w:r>
      <w:r w:rsidR="00DB74C8" w:rsidRPr="0090743F">
        <w:rPr>
          <w:rFonts w:ascii="Arial" w:hAnsi="Arial" w:cs="Arial"/>
          <w:color w:val="000000" w:themeColor="text1"/>
          <w:spacing w:val="2"/>
        </w:rPr>
        <w:t xml:space="preserve"> </w:t>
      </w:r>
      <w:r w:rsidR="00B300B8" w:rsidRPr="0090743F">
        <w:rPr>
          <w:rFonts w:ascii="Arial" w:hAnsi="Arial" w:cs="Arial"/>
          <w:color w:val="000000" w:themeColor="text1"/>
          <w:spacing w:val="2"/>
        </w:rPr>
        <w:t xml:space="preserve">in </w:t>
      </w:r>
      <w:r w:rsidR="00DB74C8" w:rsidRPr="0090743F">
        <w:rPr>
          <w:rFonts w:ascii="Arial" w:hAnsi="Arial" w:cs="Arial"/>
          <w:color w:val="000000" w:themeColor="text1"/>
          <w:spacing w:val="2"/>
        </w:rPr>
        <w:t xml:space="preserve">12 </w:t>
      </w:r>
      <w:r w:rsidR="0005460D" w:rsidRPr="0090743F">
        <w:rPr>
          <w:rFonts w:ascii="Arial" w:hAnsi="Arial" w:cs="Arial"/>
          <w:color w:val="000000" w:themeColor="text1"/>
          <w:spacing w:val="2"/>
        </w:rPr>
        <w:t>genes</w:t>
      </w:r>
      <w:r w:rsidR="00DB74C8" w:rsidRPr="0090743F">
        <w:rPr>
          <w:rFonts w:ascii="Arial" w:hAnsi="Arial" w:cs="Arial"/>
          <w:color w:val="000000" w:themeColor="text1"/>
          <w:spacing w:val="2"/>
        </w:rPr>
        <w:t xml:space="preserve"> </w:t>
      </w:r>
      <w:r w:rsidR="00B968D9" w:rsidRPr="0090743F">
        <w:rPr>
          <w:rFonts w:ascii="Arial" w:hAnsi="Arial" w:cs="Arial"/>
          <w:color w:val="000000" w:themeColor="text1"/>
          <w:spacing w:val="2"/>
        </w:rPr>
        <w:t xml:space="preserve">associated with PPCM </w:t>
      </w:r>
      <w:r w:rsidR="00DB74C8" w:rsidRPr="0090743F">
        <w:rPr>
          <w:rFonts w:ascii="Arial" w:hAnsi="Arial" w:cs="Arial"/>
          <w:color w:val="000000" w:themeColor="text1"/>
          <w:spacing w:val="2"/>
        </w:rPr>
        <w:t>(</w:t>
      </w:r>
      <w:proofErr w:type="spellStart"/>
      <w:r w:rsidR="00DB74C8" w:rsidRPr="0090743F">
        <w:rPr>
          <w:rFonts w:ascii="Arial" w:hAnsi="Arial" w:cs="Arial"/>
          <w:color w:val="000000" w:themeColor="text1"/>
          <w:spacing w:val="2"/>
        </w:rPr>
        <w:t>Goli</w:t>
      </w:r>
      <w:proofErr w:type="spellEnd"/>
      <w:r w:rsidR="00DB74C8" w:rsidRPr="0090743F">
        <w:rPr>
          <w:rFonts w:ascii="Arial" w:hAnsi="Arial" w:cs="Arial"/>
          <w:color w:val="000000" w:themeColor="text1"/>
          <w:spacing w:val="2"/>
        </w:rPr>
        <w:t xml:space="preserve"> et al. 2021)</w:t>
      </w:r>
      <w:r w:rsidR="001D4591" w:rsidRPr="0090743F">
        <w:rPr>
          <w:rFonts w:ascii="Arial" w:hAnsi="Arial" w:cs="Arial"/>
          <w:color w:val="000000" w:themeColor="text1"/>
          <w:spacing w:val="2"/>
        </w:rPr>
        <w:t xml:space="preserve">. </w:t>
      </w:r>
      <w:r w:rsidR="0005460D" w:rsidRPr="0090743F">
        <w:rPr>
          <w:rFonts w:ascii="Arial" w:hAnsi="Arial" w:cs="Arial"/>
          <w:color w:val="000000" w:themeColor="text1"/>
          <w:spacing w:val="2"/>
        </w:rPr>
        <w:t xml:space="preserve">Some </w:t>
      </w:r>
      <w:r w:rsidR="00C60AF6" w:rsidRPr="0090743F">
        <w:rPr>
          <w:rFonts w:ascii="Arial" w:hAnsi="Arial" w:cs="Arial"/>
          <w:color w:val="000000" w:themeColor="text1"/>
          <w:spacing w:val="2"/>
        </w:rPr>
        <w:t xml:space="preserve">of this information </w:t>
      </w:r>
      <w:r w:rsidR="00D52C2B" w:rsidRPr="0090743F">
        <w:rPr>
          <w:rFonts w:ascii="Arial" w:hAnsi="Arial" w:cs="Arial"/>
          <w:color w:val="000000" w:themeColor="text1"/>
          <w:spacing w:val="2"/>
        </w:rPr>
        <w:t>is</w:t>
      </w:r>
      <w:r w:rsidR="00C0079B" w:rsidRPr="0090743F">
        <w:rPr>
          <w:rFonts w:ascii="Arial" w:hAnsi="Arial" w:cs="Arial"/>
          <w:color w:val="000000" w:themeColor="text1"/>
          <w:spacing w:val="2"/>
        </w:rPr>
        <w:t xml:space="preserve"> </w:t>
      </w:r>
      <w:r w:rsidR="0005460D" w:rsidRPr="0090743F">
        <w:rPr>
          <w:rFonts w:ascii="Arial" w:hAnsi="Arial" w:cs="Arial"/>
          <w:color w:val="000000" w:themeColor="text1"/>
          <w:spacing w:val="2"/>
        </w:rPr>
        <w:t>built on research by</w:t>
      </w:r>
      <w:r w:rsidR="00C0079B" w:rsidRPr="0090743F">
        <w:rPr>
          <w:rFonts w:ascii="Arial" w:hAnsi="Arial" w:cs="Arial"/>
          <w:color w:val="000000" w:themeColor="text1"/>
          <w:spacing w:val="2"/>
        </w:rPr>
        <w:t xml:space="preserve"> Ware et al. (2016) who </w:t>
      </w:r>
      <w:r w:rsidR="00C60AF6" w:rsidRPr="0090743F">
        <w:rPr>
          <w:rFonts w:ascii="Arial" w:hAnsi="Arial" w:cs="Arial"/>
          <w:color w:val="000000" w:themeColor="text1"/>
          <w:spacing w:val="2"/>
        </w:rPr>
        <w:t xml:space="preserve">constructed sequencing libraries </w:t>
      </w:r>
      <w:r w:rsidR="0005460D" w:rsidRPr="0090743F">
        <w:rPr>
          <w:rFonts w:ascii="Arial" w:hAnsi="Arial" w:cs="Arial"/>
          <w:color w:val="000000" w:themeColor="text1"/>
          <w:spacing w:val="2"/>
        </w:rPr>
        <w:t>of 43</w:t>
      </w:r>
      <w:r w:rsidR="00C60AF6" w:rsidRPr="0090743F">
        <w:rPr>
          <w:rFonts w:ascii="Arial" w:hAnsi="Arial" w:cs="Arial"/>
          <w:color w:val="000000" w:themeColor="text1"/>
          <w:spacing w:val="2"/>
        </w:rPr>
        <w:t xml:space="preserve"> gen</w:t>
      </w:r>
      <w:r w:rsidR="0005460D" w:rsidRPr="0090743F">
        <w:rPr>
          <w:rFonts w:ascii="Arial" w:hAnsi="Arial" w:cs="Arial"/>
          <w:color w:val="000000" w:themeColor="text1"/>
          <w:spacing w:val="2"/>
        </w:rPr>
        <w:t>es</w:t>
      </w:r>
      <w:r w:rsidR="00C60AF6" w:rsidRPr="0090743F">
        <w:rPr>
          <w:rFonts w:ascii="Arial" w:hAnsi="Arial" w:cs="Arial"/>
          <w:color w:val="000000" w:themeColor="text1"/>
          <w:spacing w:val="2"/>
        </w:rPr>
        <w:t xml:space="preserve"> and identified </w:t>
      </w:r>
      <w:r w:rsidR="0005460D" w:rsidRPr="0090743F">
        <w:rPr>
          <w:rFonts w:ascii="Arial" w:hAnsi="Arial" w:cs="Arial"/>
          <w:color w:val="000000" w:themeColor="text1"/>
          <w:spacing w:val="2"/>
        </w:rPr>
        <w:t xml:space="preserve">26 truncating variants in 8 </w:t>
      </w:r>
      <w:r w:rsidR="00C60AF6" w:rsidRPr="0090743F">
        <w:rPr>
          <w:rFonts w:ascii="Arial" w:hAnsi="Arial" w:cs="Arial"/>
          <w:color w:val="000000" w:themeColor="text1"/>
          <w:spacing w:val="2"/>
        </w:rPr>
        <w:t xml:space="preserve">genes that </w:t>
      </w:r>
      <w:r w:rsidR="00C0079B" w:rsidRPr="0090743F">
        <w:rPr>
          <w:rFonts w:ascii="Arial" w:hAnsi="Arial" w:cs="Arial"/>
          <w:color w:val="000000" w:themeColor="text1"/>
          <w:spacing w:val="2"/>
        </w:rPr>
        <w:t>were</w:t>
      </w:r>
      <w:r w:rsidR="00400E02" w:rsidRPr="0090743F">
        <w:rPr>
          <w:rFonts w:ascii="Arial" w:hAnsi="Arial" w:cs="Arial"/>
          <w:color w:val="000000" w:themeColor="text1"/>
          <w:spacing w:val="2"/>
        </w:rPr>
        <w:t xml:space="preserve"> </w:t>
      </w:r>
      <w:r w:rsidR="00C0079B" w:rsidRPr="0090743F">
        <w:rPr>
          <w:rFonts w:ascii="Arial" w:hAnsi="Arial" w:cs="Arial"/>
          <w:color w:val="000000" w:themeColor="text1"/>
          <w:spacing w:val="2"/>
        </w:rPr>
        <w:t>associated with</w:t>
      </w:r>
      <w:r w:rsidR="00400E02" w:rsidRPr="0090743F">
        <w:rPr>
          <w:rFonts w:ascii="Arial" w:hAnsi="Arial" w:cs="Arial"/>
          <w:color w:val="000000" w:themeColor="text1"/>
          <w:spacing w:val="2"/>
        </w:rPr>
        <w:t xml:space="preserve"> Dilated Cardiomyopathy. </w:t>
      </w:r>
      <w:r w:rsidR="00D8270F" w:rsidRPr="0090743F">
        <w:rPr>
          <w:rFonts w:ascii="Arial" w:hAnsi="Arial" w:cs="Arial"/>
          <w:color w:val="000000" w:themeColor="text1"/>
          <w:spacing w:val="2"/>
        </w:rPr>
        <w:t xml:space="preserve">The available published data are summarised </w:t>
      </w:r>
      <w:r w:rsidR="005D0772" w:rsidRPr="0090743F">
        <w:rPr>
          <w:rFonts w:ascii="Arial" w:hAnsi="Arial" w:cs="Arial"/>
          <w:color w:val="000000" w:themeColor="text1"/>
          <w:spacing w:val="2"/>
        </w:rPr>
        <w:t>In Table 2</w:t>
      </w:r>
      <w:r w:rsidR="00D8270F" w:rsidRPr="0090743F">
        <w:rPr>
          <w:rFonts w:ascii="Arial" w:hAnsi="Arial" w:cs="Arial"/>
          <w:color w:val="000000" w:themeColor="text1"/>
          <w:spacing w:val="2"/>
        </w:rPr>
        <w:t xml:space="preserve">. </w:t>
      </w:r>
      <w:r w:rsidR="000C4F0B" w:rsidRPr="0090743F">
        <w:rPr>
          <w:rFonts w:ascii="Arial" w:hAnsi="Arial" w:cs="Arial"/>
          <w:color w:val="000000" w:themeColor="text1"/>
          <w:spacing w:val="2"/>
        </w:rPr>
        <w:t xml:space="preserve">However, Ware et al. caution that although </w:t>
      </w:r>
      <w:r w:rsidR="00D52C2B" w:rsidRPr="0090743F">
        <w:rPr>
          <w:rFonts w:ascii="Arial" w:hAnsi="Arial" w:cs="Arial"/>
          <w:color w:val="000000" w:themeColor="text1"/>
          <w:spacing w:val="2"/>
        </w:rPr>
        <w:t>the data are suggestive</w:t>
      </w:r>
      <w:r w:rsidR="0089627C" w:rsidRPr="0090743F">
        <w:rPr>
          <w:rFonts w:ascii="Arial" w:hAnsi="Arial" w:cs="Arial"/>
          <w:color w:val="000000" w:themeColor="text1"/>
          <w:spacing w:val="2"/>
        </w:rPr>
        <w:t>, the value of genomic data in determining the prognosis for PPCM patients requires further studies.</w:t>
      </w:r>
    </w:p>
    <w:p w14:paraId="52EE6E90" w14:textId="5E6810E2" w:rsidR="00CE5F66" w:rsidRPr="0090743F" w:rsidRDefault="00172759" w:rsidP="00172759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eastAsia="en-AU"/>
        </w:rPr>
        <w:drawing>
          <wp:inline distT="0" distB="0" distL="0" distR="0" wp14:anchorId="5AFBA808" wp14:editId="67AFF72D">
            <wp:extent cx="6424930" cy="36820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648" cy="36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FF3" w:rsidRPr="0090743F">
        <w:rPr>
          <w:rFonts w:ascii="Arial" w:hAnsi="Arial" w:cs="Arial"/>
          <w:color w:val="000000"/>
          <w:lang w:val="en-US"/>
        </w:rPr>
        <w:t>Table</w:t>
      </w:r>
      <w:r w:rsidR="00BB07C0" w:rsidRPr="0090743F">
        <w:rPr>
          <w:rFonts w:ascii="Arial" w:hAnsi="Arial" w:cs="Arial"/>
          <w:color w:val="000000"/>
          <w:lang w:val="en-US"/>
        </w:rPr>
        <w:t xml:space="preserve"> 2</w:t>
      </w:r>
      <w:r>
        <w:rPr>
          <w:rFonts w:ascii="Arial" w:hAnsi="Arial" w:cs="Arial"/>
          <w:color w:val="000000"/>
          <w:lang w:val="en-US"/>
        </w:rPr>
        <w:t>: Mutated genes</w:t>
      </w:r>
      <w:r w:rsidR="005D0772" w:rsidRPr="0090743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in reported in cardiomyocytes of</w:t>
      </w:r>
      <w:r w:rsidR="00BB07C0" w:rsidRPr="0090743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Peripartum Cardiomyopathy patients</w:t>
      </w:r>
    </w:p>
    <w:p w14:paraId="79C82D45" w14:textId="77777777" w:rsidR="00407A6F" w:rsidRPr="0090743F" w:rsidRDefault="00407A6F" w:rsidP="00CE390F">
      <w:pPr>
        <w:rPr>
          <w:rFonts w:ascii="Arial" w:hAnsi="Arial" w:cs="Arial"/>
          <w:color w:val="000000"/>
          <w:lang w:val="en-US"/>
        </w:rPr>
      </w:pPr>
    </w:p>
    <w:p w14:paraId="5BCE8431" w14:textId="1CB239DF" w:rsidR="0035262A" w:rsidRPr="0090743F" w:rsidRDefault="0035262A" w:rsidP="00CE390F">
      <w:pPr>
        <w:rPr>
          <w:rFonts w:ascii="Arial" w:hAnsi="Arial" w:cs="Arial"/>
          <w:color w:val="000000"/>
          <w:lang w:val="en-US"/>
        </w:rPr>
      </w:pPr>
    </w:p>
    <w:p w14:paraId="69CCC140" w14:textId="27C22528" w:rsidR="0035262A" w:rsidRPr="0090743F" w:rsidRDefault="009C7BAD" w:rsidP="0096667D">
      <w:pPr>
        <w:rPr>
          <w:rFonts w:ascii="Arial" w:hAnsi="Arial" w:cs="Arial"/>
          <w:color w:val="000000"/>
          <w:lang w:val="en-US"/>
        </w:rPr>
      </w:pPr>
      <w:r w:rsidRPr="0090743F">
        <w:rPr>
          <w:rFonts w:ascii="Arial" w:hAnsi="Arial" w:cs="Arial"/>
          <w:b/>
          <w:bCs/>
          <w:color w:val="000000"/>
          <w:lang w:val="en-US"/>
        </w:rPr>
        <w:t>Right Ventricular</w:t>
      </w:r>
      <w:r w:rsidR="00087587" w:rsidRPr="0090743F">
        <w:rPr>
          <w:rFonts w:ascii="Arial" w:hAnsi="Arial" w:cs="Arial"/>
          <w:b/>
          <w:bCs/>
          <w:color w:val="000000"/>
          <w:lang w:val="en-US"/>
        </w:rPr>
        <w:t xml:space="preserve"> Failure in PPCM?</w:t>
      </w:r>
      <w:r w:rsidR="00087587" w:rsidRPr="0090743F">
        <w:rPr>
          <w:rFonts w:ascii="Arial" w:hAnsi="Arial" w:cs="Arial"/>
          <w:b/>
          <w:bCs/>
          <w:color w:val="000000"/>
          <w:lang w:val="en-US"/>
        </w:rPr>
        <w:tab/>
      </w:r>
      <w:r w:rsidR="00946411" w:rsidRPr="0090743F">
        <w:rPr>
          <w:rFonts w:ascii="Arial" w:hAnsi="Arial" w:cs="Arial"/>
          <w:color w:val="000000"/>
          <w:lang w:val="en-US"/>
        </w:rPr>
        <w:t>A</w:t>
      </w:r>
      <w:r w:rsidR="00087587" w:rsidRPr="0090743F">
        <w:rPr>
          <w:rFonts w:ascii="Arial" w:hAnsi="Arial" w:cs="Arial"/>
          <w:color w:val="000000"/>
          <w:lang w:val="en-US"/>
        </w:rPr>
        <w:t xml:space="preserve">lmost </w:t>
      </w:r>
      <w:r w:rsidR="00946411" w:rsidRPr="0090743F">
        <w:rPr>
          <w:rFonts w:ascii="Arial" w:hAnsi="Arial" w:cs="Arial"/>
          <w:color w:val="000000"/>
          <w:lang w:val="en-US"/>
        </w:rPr>
        <w:t>without</w:t>
      </w:r>
      <w:r w:rsidR="00087587" w:rsidRPr="0090743F">
        <w:rPr>
          <w:rFonts w:ascii="Arial" w:hAnsi="Arial" w:cs="Arial"/>
          <w:color w:val="000000"/>
          <w:lang w:val="en-US"/>
        </w:rPr>
        <w:t xml:space="preserve"> exception, the publication</w:t>
      </w:r>
      <w:r w:rsidR="002165DE" w:rsidRPr="0090743F">
        <w:rPr>
          <w:rFonts w:ascii="Arial" w:hAnsi="Arial" w:cs="Arial"/>
          <w:color w:val="000000"/>
          <w:lang w:val="en-US"/>
        </w:rPr>
        <w:t>s</w:t>
      </w:r>
      <w:r w:rsidR="00087587" w:rsidRPr="0090743F">
        <w:rPr>
          <w:rFonts w:ascii="Arial" w:hAnsi="Arial" w:cs="Arial"/>
          <w:color w:val="000000"/>
          <w:lang w:val="en-US"/>
        </w:rPr>
        <w:t xml:space="preserve"> on PPCM refer to it as left ventricular failure, and although these papers do not specifically exclude right ventricular </w:t>
      </w:r>
      <w:r w:rsidR="00C05127" w:rsidRPr="0090743F">
        <w:rPr>
          <w:rFonts w:ascii="Arial" w:hAnsi="Arial" w:cs="Arial"/>
          <w:color w:val="000000"/>
          <w:lang w:val="en-US"/>
        </w:rPr>
        <w:t xml:space="preserve">(RV) </w:t>
      </w:r>
      <w:r w:rsidR="00087587" w:rsidRPr="0090743F">
        <w:rPr>
          <w:rFonts w:ascii="Arial" w:hAnsi="Arial" w:cs="Arial"/>
          <w:color w:val="000000"/>
          <w:lang w:val="en-US"/>
        </w:rPr>
        <w:t xml:space="preserve">failure, the implication is </w:t>
      </w:r>
      <w:r w:rsidR="008969E4" w:rsidRPr="0090743F">
        <w:rPr>
          <w:rFonts w:ascii="Arial" w:hAnsi="Arial" w:cs="Arial"/>
          <w:color w:val="000000"/>
          <w:lang w:val="en-US"/>
        </w:rPr>
        <w:t>c</w:t>
      </w:r>
      <w:r w:rsidR="00087587" w:rsidRPr="0090743F">
        <w:rPr>
          <w:rFonts w:ascii="Arial" w:hAnsi="Arial" w:cs="Arial"/>
          <w:color w:val="000000"/>
          <w:lang w:val="en-US"/>
        </w:rPr>
        <w:t xml:space="preserve">lear. A search of PubMed revealed </w:t>
      </w:r>
      <w:r w:rsidR="00946411" w:rsidRPr="0090743F">
        <w:rPr>
          <w:rFonts w:ascii="Arial" w:hAnsi="Arial" w:cs="Arial"/>
          <w:color w:val="000000"/>
          <w:lang w:val="en-US"/>
        </w:rPr>
        <w:t>at least</w:t>
      </w:r>
      <w:r w:rsidR="00087587" w:rsidRPr="0090743F">
        <w:rPr>
          <w:rFonts w:ascii="Arial" w:hAnsi="Arial" w:cs="Arial"/>
          <w:color w:val="000000"/>
          <w:lang w:val="en-US"/>
        </w:rPr>
        <w:t xml:space="preserve"> one report on </w:t>
      </w:r>
      <w:r w:rsidR="000C4F0B" w:rsidRPr="0090743F">
        <w:rPr>
          <w:rFonts w:ascii="Arial" w:hAnsi="Arial" w:cs="Arial"/>
          <w:color w:val="000000"/>
          <w:lang w:val="en-US"/>
        </w:rPr>
        <w:t>RV failure.</w:t>
      </w:r>
      <w:r w:rsidR="00087587" w:rsidRPr="0090743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87587" w:rsidRPr="0090743F">
        <w:rPr>
          <w:rFonts w:ascii="Arial" w:hAnsi="Arial" w:cs="Arial"/>
          <w:color w:val="212121"/>
          <w:shd w:val="clear" w:color="auto" w:fill="FFFFFF"/>
        </w:rPr>
        <w:t>Haghikia</w:t>
      </w:r>
      <w:proofErr w:type="spellEnd"/>
      <w:r w:rsidR="00087587" w:rsidRPr="0090743F">
        <w:rPr>
          <w:rFonts w:ascii="Arial" w:hAnsi="Arial" w:cs="Arial"/>
          <w:color w:val="212121"/>
          <w:shd w:val="clear" w:color="auto" w:fill="FFFFFF"/>
        </w:rPr>
        <w:t xml:space="preserve"> et al</w:t>
      </w:r>
      <w:r w:rsidR="00D8270F" w:rsidRPr="0090743F">
        <w:rPr>
          <w:rFonts w:ascii="Arial" w:hAnsi="Arial" w:cs="Arial"/>
          <w:color w:val="212121"/>
          <w:shd w:val="clear" w:color="auto" w:fill="FFFFFF"/>
        </w:rPr>
        <w:t>.</w:t>
      </w:r>
      <w:r w:rsidR="00087587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0C4F0B" w:rsidRPr="0090743F">
        <w:rPr>
          <w:rFonts w:ascii="Arial" w:hAnsi="Arial" w:cs="Arial"/>
          <w:color w:val="212121"/>
          <w:shd w:val="clear" w:color="auto" w:fill="FFFFFF"/>
        </w:rPr>
        <w:t>(</w:t>
      </w:r>
      <w:r w:rsidR="00087587" w:rsidRPr="0090743F">
        <w:rPr>
          <w:rFonts w:ascii="Arial" w:hAnsi="Arial" w:cs="Arial"/>
          <w:color w:val="212121"/>
          <w:shd w:val="clear" w:color="auto" w:fill="FFFFFF"/>
        </w:rPr>
        <w:t xml:space="preserve">2015) </w:t>
      </w:r>
      <w:r w:rsidR="00151BD6" w:rsidRPr="0090743F">
        <w:rPr>
          <w:rFonts w:ascii="Arial" w:hAnsi="Arial" w:cs="Arial"/>
          <w:color w:val="212121"/>
          <w:shd w:val="clear" w:color="auto" w:fill="FFFFFF"/>
        </w:rPr>
        <w:t>used cardiac magnetic resonance (CMR) to image the right ventricle in 3</w:t>
      </w:r>
      <w:r w:rsidR="00C82895" w:rsidRPr="0090743F">
        <w:rPr>
          <w:rFonts w:ascii="Arial" w:hAnsi="Arial" w:cs="Arial"/>
          <w:color w:val="212121"/>
          <w:shd w:val="clear" w:color="auto" w:fill="FFFFFF"/>
        </w:rPr>
        <w:t>4</w:t>
      </w:r>
      <w:r w:rsidR="00151BD6" w:rsidRPr="0090743F">
        <w:rPr>
          <w:rFonts w:ascii="Arial" w:hAnsi="Arial" w:cs="Arial"/>
          <w:color w:val="212121"/>
          <w:shd w:val="clear" w:color="auto" w:fill="FFFFFF"/>
        </w:rPr>
        <w:t xml:space="preserve"> patients</w:t>
      </w:r>
      <w:r w:rsidR="00C82895" w:rsidRPr="0090743F">
        <w:rPr>
          <w:rFonts w:ascii="Arial" w:hAnsi="Arial" w:cs="Arial"/>
          <w:color w:val="212121"/>
          <w:shd w:val="clear" w:color="auto" w:fill="FFFFFF"/>
        </w:rPr>
        <w:t xml:space="preserve"> with </w:t>
      </w:r>
      <w:r w:rsidR="008969E4" w:rsidRPr="0090743F">
        <w:rPr>
          <w:rFonts w:ascii="Arial" w:hAnsi="Arial" w:cs="Arial"/>
          <w:color w:val="212121"/>
          <w:shd w:val="clear" w:color="auto" w:fill="FFFFFF"/>
        </w:rPr>
        <w:t xml:space="preserve">acute </w:t>
      </w:r>
      <w:r w:rsidR="00C82895" w:rsidRPr="0090743F">
        <w:rPr>
          <w:rFonts w:ascii="Arial" w:hAnsi="Arial" w:cs="Arial"/>
          <w:color w:val="212121"/>
          <w:shd w:val="clear" w:color="auto" w:fill="FFFFFF"/>
        </w:rPr>
        <w:t>PPCM</w:t>
      </w:r>
      <w:r w:rsidR="00151BD6" w:rsidRPr="0090743F">
        <w:rPr>
          <w:rFonts w:ascii="Arial" w:hAnsi="Arial" w:cs="Arial"/>
          <w:color w:val="212121"/>
          <w:shd w:val="clear" w:color="auto" w:fill="FFFFFF"/>
        </w:rPr>
        <w:t xml:space="preserve">. </w:t>
      </w:r>
      <w:r w:rsidR="000A6009" w:rsidRPr="0090743F">
        <w:rPr>
          <w:rFonts w:ascii="Arial" w:hAnsi="Arial" w:cs="Arial"/>
          <w:color w:val="212121"/>
          <w:shd w:val="clear" w:color="auto" w:fill="FFFFFF"/>
        </w:rPr>
        <w:t xml:space="preserve">They were diagnosed </w:t>
      </w:r>
      <w:r w:rsidR="00291C12" w:rsidRPr="0090743F">
        <w:rPr>
          <w:rFonts w:ascii="Arial" w:hAnsi="Arial" w:cs="Arial"/>
          <w:color w:val="212121"/>
          <w:shd w:val="clear" w:color="auto" w:fill="FFFFFF"/>
        </w:rPr>
        <w:t>using</w:t>
      </w:r>
      <w:r w:rsidR="000A6009" w:rsidRPr="0090743F">
        <w:rPr>
          <w:rFonts w:ascii="Arial" w:hAnsi="Arial" w:cs="Arial"/>
          <w:color w:val="212121"/>
          <w:shd w:val="clear" w:color="auto" w:fill="FFFFFF"/>
        </w:rPr>
        <w:t xml:space="preserve"> CMR imaging days after delivery</w:t>
      </w:r>
      <w:r w:rsidR="000C4F0B" w:rsidRPr="0090743F">
        <w:rPr>
          <w:rFonts w:ascii="Arial" w:hAnsi="Arial" w:cs="Arial"/>
          <w:color w:val="212121"/>
          <w:shd w:val="clear" w:color="auto" w:fill="FFFFFF"/>
        </w:rPr>
        <w:t>,</w:t>
      </w:r>
      <w:r w:rsidR="000A6009" w:rsidRPr="0090743F">
        <w:rPr>
          <w:rFonts w:ascii="Arial" w:hAnsi="Arial" w:cs="Arial"/>
          <w:color w:val="212121"/>
          <w:shd w:val="clear" w:color="auto" w:fill="FFFFFF"/>
        </w:rPr>
        <w:t xml:space="preserve"> and again within 3 days of </w:t>
      </w:r>
      <w:r w:rsidR="00291C12" w:rsidRPr="0090743F">
        <w:rPr>
          <w:rFonts w:ascii="Arial" w:hAnsi="Arial" w:cs="Arial"/>
          <w:color w:val="212121"/>
          <w:shd w:val="clear" w:color="auto" w:fill="FFFFFF"/>
        </w:rPr>
        <w:t>developing</w:t>
      </w:r>
      <w:r w:rsidR="000A6009" w:rsidRPr="0090743F">
        <w:rPr>
          <w:rFonts w:ascii="Arial" w:hAnsi="Arial" w:cs="Arial"/>
          <w:color w:val="212121"/>
          <w:shd w:val="clear" w:color="auto" w:fill="FFFFFF"/>
        </w:rPr>
        <w:t xml:space="preserve"> acute heart failure. Mean LVEF was &lt;35% in </w:t>
      </w:r>
      <w:r w:rsidR="000C4F0B" w:rsidRPr="0090743F">
        <w:rPr>
          <w:rFonts w:ascii="Arial" w:hAnsi="Arial" w:cs="Arial"/>
          <w:color w:val="212121"/>
          <w:shd w:val="clear" w:color="auto" w:fill="FFFFFF"/>
        </w:rPr>
        <w:t>2/3rds</w:t>
      </w:r>
      <w:r w:rsidR="000A6009" w:rsidRPr="0090743F">
        <w:rPr>
          <w:rFonts w:ascii="Arial" w:hAnsi="Arial" w:cs="Arial"/>
          <w:color w:val="212121"/>
          <w:shd w:val="clear" w:color="auto" w:fill="FFFFFF"/>
        </w:rPr>
        <w:t xml:space="preserve"> of the patients</w:t>
      </w:r>
      <w:r w:rsidR="000C4F0B" w:rsidRPr="0090743F">
        <w:rPr>
          <w:rFonts w:ascii="Arial" w:hAnsi="Arial" w:cs="Arial"/>
          <w:color w:val="212121"/>
          <w:shd w:val="clear" w:color="auto" w:fill="FFFFFF"/>
        </w:rPr>
        <w:t>.</w:t>
      </w:r>
      <w:r w:rsidR="000A6009" w:rsidRPr="0090743F">
        <w:rPr>
          <w:rFonts w:ascii="Arial" w:hAnsi="Arial" w:cs="Arial"/>
          <w:color w:val="212121"/>
          <w:shd w:val="clear" w:color="auto" w:fill="FFFFFF"/>
        </w:rPr>
        <w:t xml:space="preserve"> 35% of the patients also had </w:t>
      </w:r>
      <w:r w:rsidR="00E9007F" w:rsidRPr="0090743F">
        <w:rPr>
          <w:rFonts w:ascii="Arial" w:hAnsi="Arial" w:cs="Arial"/>
          <w:color w:val="212121"/>
          <w:shd w:val="clear" w:color="auto" w:fill="FFFFFF"/>
        </w:rPr>
        <w:t xml:space="preserve">a </w:t>
      </w:r>
      <w:r w:rsidR="000A6009" w:rsidRPr="0090743F">
        <w:rPr>
          <w:rFonts w:ascii="Arial" w:hAnsi="Arial" w:cs="Arial"/>
          <w:color w:val="212121"/>
          <w:shd w:val="clear" w:color="auto" w:fill="FFFFFF"/>
        </w:rPr>
        <w:t xml:space="preserve">reduced RV </w:t>
      </w:r>
      <w:r w:rsidR="00957360" w:rsidRPr="0090743F">
        <w:rPr>
          <w:rFonts w:ascii="Arial" w:hAnsi="Arial" w:cs="Arial"/>
          <w:color w:val="212121"/>
          <w:shd w:val="clear" w:color="auto" w:fill="FFFFFF"/>
        </w:rPr>
        <w:t xml:space="preserve">ejection fraction (RVEF) </w:t>
      </w:r>
      <w:r w:rsidR="000A6009" w:rsidRPr="0090743F">
        <w:rPr>
          <w:rFonts w:ascii="Arial" w:hAnsi="Arial" w:cs="Arial"/>
          <w:color w:val="212121"/>
          <w:shd w:val="clear" w:color="auto" w:fill="FFFFFF"/>
        </w:rPr>
        <w:t xml:space="preserve">function </w:t>
      </w:r>
      <w:r w:rsidR="003329A8" w:rsidRPr="0090743F">
        <w:rPr>
          <w:rFonts w:ascii="Arial" w:hAnsi="Arial" w:cs="Arial"/>
          <w:color w:val="212121"/>
          <w:shd w:val="clear" w:color="auto" w:fill="FFFFFF"/>
        </w:rPr>
        <w:t>(</w:t>
      </w:r>
      <w:r w:rsidR="000A6009" w:rsidRPr="0090743F">
        <w:rPr>
          <w:rFonts w:ascii="Arial" w:hAnsi="Arial" w:cs="Arial"/>
          <w:color w:val="212121"/>
          <w:shd w:val="clear" w:color="auto" w:fill="FFFFFF"/>
        </w:rPr>
        <w:t>&lt;40%</w:t>
      </w:r>
      <w:r w:rsidR="003329A8" w:rsidRPr="0090743F">
        <w:rPr>
          <w:rFonts w:ascii="Arial" w:hAnsi="Arial" w:cs="Arial"/>
          <w:color w:val="212121"/>
          <w:shd w:val="clear" w:color="auto" w:fill="FFFFFF"/>
        </w:rPr>
        <w:t>)</w:t>
      </w:r>
      <w:r w:rsidR="00B9145A" w:rsidRPr="0090743F">
        <w:rPr>
          <w:rFonts w:ascii="Arial" w:hAnsi="Arial" w:cs="Arial"/>
          <w:color w:val="212121"/>
          <w:shd w:val="clear" w:color="auto" w:fill="FFFFFF"/>
        </w:rPr>
        <w:t>.</w:t>
      </w:r>
      <w:r w:rsidR="003329A8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8969E4" w:rsidRPr="0090743F">
        <w:rPr>
          <w:rFonts w:ascii="Arial" w:hAnsi="Arial" w:cs="Arial"/>
          <w:color w:val="212121"/>
          <w:shd w:val="clear" w:color="auto" w:fill="FFFFFF"/>
        </w:rPr>
        <w:t>Moreover,</w:t>
      </w:r>
      <w:r w:rsidR="003329A8" w:rsidRPr="0090743F">
        <w:rPr>
          <w:rFonts w:ascii="Arial" w:hAnsi="Arial" w:cs="Arial"/>
          <w:color w:val="212121"/>
          <w:shd w:val="clear" w:color="auto" w:fill="FFFFFF"/>
        </w:rPr>
        <w:t xml:space="preserve"> patients with </w:t>
      </w:r>
      <w:r w:rsidR="008969E4" w:rsidRPr="0090743F">
        <w:rPr>
          <w:rFonts w:ascii="Arial" w:hAnsi="Arial" w:cs="Arial"/>
          <w:color w:val="212121"/>
          <w:shd w:val="clear" w:color="auto" w:fill="FFFFFF"/>
        </w:rPr>
        <w:t>reduced</w:t>
      </w:r>
      <w:r w:rsidR="003329A8" w:rsidRPr="0090743F">
        <w:rPr>
          <w:rFonts w:ascii="Arial" w:hAnsi="Arial" w:cs="Arial"/>
          <w:color w:val="212121"/>
          <w:shd w:val="clear" w:color="auto" w:fill="FFFFFF"/>
        </w:rPr>
        <w:t xml:space="preserve"> RV function</w:t>
      </w:r>
      <w:r w:rsidR="008969E4" w:rsidRPr="0090743F">
        <w:rPr>
          <w:rFonts w:ascii="Arial" w:hAnsi="Arial" w:cs="Arial"/>
          <w:color w:val="212121"/>
          <w:shd w:val="clear" w:color="auto" w:fill="FFFFFF"/>
        </w:rPr>
        <w:t xml:space="preserve"> had </w:t>
      </w:r>
      <w:commentRangeStart w:id="47"/>
      <w:r w:rsidR="008969E4" w:rsidRPr="0090743F">
        <w:rPr>
          <w:rFonts w:ascii="Arial" w:hAnsi="Arial" w:cs="Arial"/>
          <w:color w:val="212121"/>
          <w:shd w:val="clear" w:color="auto" w:fill="FFFFFF"/>
        </w:rPr>
        <w:t>enhanced</w:t>
      </w:r>
      <w:commentRangeEnd w:id="47"/>
      <w:r w:rsidR="00852745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7"/>
      </w:r>
      <w:r w:rsidR="008969E4" w:rsidRPr="0090743F">
        <w:rPr>
          <w:rFonts w:ascii="Arial" w:hAnsi="Arial" w:cs="Arial"/>
          <w:color w:val="212121"/>
          <w:shd w:val="clear" w:color="auto" w:fill="FFFFFF"/>
        </w:rPr>
        <w:t xml:space="preserve"> LV dilatation. </w:t>
      </w:r>
      <w:r w:rsidR="003329A8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0A6009" w:rsidRPr="0090743F">
        <w:rPr>
          <w:rFonts w:ascii="Arial" w:hAnsi="Arial" w:cs="Arial"/>
          <w:color w:val="212121"/>
          <w:shd w:val="clear" w:color="auto" w:fill="FFFFFF"/>
        </w:rPr>
        <w:t>LV was dilated in 91% and RV was dilated in 24% of the patients</w:t>
      </w:r>
      <w:r w:rsidR="00B9145A" w:rsidRPr="0090743F">
        <w:rPr>
          <w:rFonts w:ascii="Arial" w:hAnsi="Arial" w:cs="Arial"/>
          <w:color w:val="212121"/>
          <w:shd w:val="clear" w:color="auto" w:fill="FFFFFF"/>
        </w:rPr>
        <w:t>.</w:t>
      </w:r>
      <w:r w:rsidR="000A6009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B9145A" w:rsidRPr="0090743F">
        <w:rPr>
          <w:rFonts w:ascii="Arial" w:hAnsi="Arial" w:cs="Arial"/>
          <w:color w:val="212121"/>
          <w:shd w:val="clear" w:color="auto" w:fill="FFFFFF"/>
        </w:rPr>
        <w:t xml:space="preserve">59% of all patients completely recovered. </w:t>
      </w:r>
      <w:proofErr w:type="spellStart"/>
      <w:r w:rsidR="00957360" w:rsidRPr="0090743F">
        <w:rPr>
          <w:rFonts w:ascii="Arial" w:hAnsi="Arial" w:cs="Arial"/>
          <w:color w:val="212121"/>
          <w:shd w:val="clear" w:color="auto" w:fill="FFFFFF"/>
        </w:rPr>
        <w:t>Haghikia</w:t>
      </w:r>
      <w:proofErr w:type="spellEnd"/>
      <w:r w:rsidR="00957360" w:rsidRPr="0090743F">
        <w:rPr>
          <w:rFonts w:ascii="Arial" w:hAnsi="Arial" w:cs="Arial"/>
          <w:color w:val="212121"/>
          <w:shd w:val="clear" w:color="auto" w:fill="FFFFFF"/>
        </w:rPr>
        <w:t xml:space="preserve"> et al</w:t>
      </w:r>
      <w:r w:rsidR="00E9007F" w:rsidRPr="0090743F">
        <w:rPr>
          <w:rFonts w:ascii="Arial" w:hAnsi="Arial" w:cs="Arial"/>
          <w:color w:val="212121"/>
          <w:shd w:val="clear" w:color="auto" w:fill="FFFFFF"/>
        </w:rPr>
        <w:t>.</w:t>
      </w:r>
      <w:r w:rsidR="00957360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8969E4" w:rsidRPr="0090743F">
        <w:rPr>
          <w:rFonts w:ascii="Arial" w:hAnsi="Arial" w:cs="Arial"/>
          <w:color w:val="212121"/>
          <w:shd w:val="clear" w:color="auto" w:fill="FFFFFF"/>
        </w:rPr>
        <w:t>point</w:t>
      </w:r>
      <w:r w:rsidR="00957360" w:rsidRPr="0090743F">
        <w:rPr>
          <w:rFonts w:ascii="Arial" w:hAnsi="Arial" w:cs="Arial"/>
          <w:color w:val="212121"/>
          <w:shd w:val="clear" w:color="auto" w:fill="FFFFFF"/>
        </w:rPr>
        <w:t>ed</w:t>
      </w:r>
      <w:r w:rsidR="008969E4" w:rsidRPr="0090743F">
        <w:rPr>
          <w:rFonts w:ascii="Arial" w:hAnsi="Arial" w:cs="Arial"/>
          <w:color w:val="212121"/>
          <w:shd w:val="clear" w:color="auto" w:fill="FFFFFF"/>
        </w:rPr>
        <w:t xml:space="preserve"> out that although echocardiography provides a </w:t>
      </w:r>
      <w:r w:rsidR="00561D37" w:rsidRPr="0090743F">
        <w:rPr>
          <w:rFonts w:ascii="Arial" w:hAnsi="Arial" w:cs="Arial"/>
          <w:color w:val="212121"/>
          <w:shd w:val="clear" w:color="auto" w:fill="FFFFFF"/>
        </w:rPr>
        <w:t>very good</w:t>
      </w:r>
      <w:r w:rsidR="008969E4" w:rsidRPr="0090743F">
        <w:rPr>
          <w:rFonts w:ascii="Arial" w:hAnsi="Arial" w:cs="Arial"/>
          <w:color w:val="212121"/>
          <w:shd w:val="clear" w:color="auto" w:fill="FFFFFF"/>
        </w:rPr>
        <w:t xml:space="preserve"> estimate of </w:t>
      </w:r>
      <w:r w:rsidR="00561D37" w:rsidRPr="0090743F">
        <w:rPr>
          <w:rFonts w:ascii="Arial" w:hAnsi="Arial" w:cs="Arial"/>
          <w:color w:val="212121"/>
          <w:shd w:val="clear" w:color="auto" w:fill="FFFFFF"/>
        </w:rPr>
        <w:t>L</w:t>
      </w:r>
      <w:r w:rsidR="008969E4" w:rsidRPr="0090743F">
        <w:rPr>
          <w:rFonts w:ascii="Arial" w:hAnsi="Arial" w:cs="Arial"/>
          <w:color w:val="212121"/>
          <w:shd w:val="clear" w:color="auto" w:fill="FFFFFF"/>
        </w:rPr>
        <w:t>V</w:t>
      </w:r>
      <w:r w:rsidR="00561D37" w:rsidRPr="0090743F">
        <w:rPr>
          <w:rFonts w:ascii="Arial" w:hAnsi="Arial" w:cs="Arial"/>
          <w:color w:val="212121"/>
          <w:shd w:val="clear" w:color="auto" w:fill="FFFFFF"/>
        </w:rPr>
        <w:t xml:space="preserve"> size and function, CMR can more accurately quantify both LV and RV structure and function. </w:t>
      </w:r>
      <w:r w:rsidR="00291C12" w:rsidRPr="0090743F">
        <w:rPr>
          <w:rFonts w:ascii="Arial" w:hAnsi="Arial" w:cs="Arial"/>
          <w:color w:val="212121"/>
          <w:shd w:val="clear" w:color="auto" w:fill="FFFFFF"/>
        </w:rPr>
        <w:t>They also used Late Gadolinium Enhanced MR</w:t>
      </w:r>
      <w:r w:rsidR="0064631C" w:rsidRPr="0090743F">
        <w:rPr>
          <w:rFonts w:ascii="Arial" w:hAnsi="Arial" w:cs="Arial"/>
          <w:color w:val="212121"/>
          <w:shd w:val="clear" w:color="auto" w:fill="FFFFFF"/>
        </w:rPr>
        <w:t xml:space="preserve"> to assess myocardial oedema and scar tissue</w:t>
      </w:r>
      <w:r w:rsidR="00291C12" w:rsidRPr="0090743F">
        <w:rPr>
          <w:rFonts w:ascii="Arial" w:hAnsi="Arial" w:cs="Arial"/>
          <w:color w:val="212121"/>
          <w:shd w:val="clear" w:color="auto" w:fill="FFFFFF"/>
        </w:rPr>
        <w:t xml:space="preserve">. </w:t>
      </w:r>
      <w:r w:rsidR="0064631C" w:rsidRPr="0090743F">
        <w:rPr>
          <w:rFonts w:ascii="Arial" w:hAnsi="Arial" w:cs="Arial"/>
          <w:color w:val="212121"/>
          <w:shd w:val="clear" w:color="auto" w:fill="FFFFFF"/>
        </w:rPr>
        <w:t>All t</w:t>
      </w:r>
      <w:r w:rsidR="00561D37" w:rsidRPr="0090743F">
        <w:rPr>
          <w:rFonts w:ascii="Arial" w:hAnsi="Arial" w:cs="Arial"/>
          <w:color w:val="212121"/>
          <w:shd w:val="clear" w:color="auto" w:fill="FFFFFF"/>
        </w:rPr>
        <w:t xml:space="preserve">he patients in this cohort were of German or European extraction, </w:t>
      </w:r>
      <w:r w:rsidR="00291C12" w:rsidRPr="0090743F">
        <w:rPr>
          <w:rFonts w:ascii="Arial" w:hAnsi="Arial" w:cs="Arial"/>
          <w:color w:val="212121"/>
          <w:shd w:val="clear" w:color="auto" w:fill="FFFFFF"/>
        </w:rPr>
        <w:t xml:space="preserve">but </w:t>
      </w:r>
      <w:ins w:id="48" w:author="Peter Macdonald" w:date="2021-12-10T08:33:00Z">
        <w:r w:rsidR="00852745">
          <w:rPr>
            <w:rFonts w:ascii="Arial" w:hAnsi="Arial" w:cs="Arial"/>
            <w:color w:val="212121"/>
            <w:shd w:val="clear" w:color="auto" w:fill="FFFFFF"/>
          </w:rPr>
          <w:t xml:space="preserve">similar </w:t>
        </w:r>
      </w:ins>
      <w:r w:rsidR="00291C12" w:rsidRPr="0090743F">
        <w:rPr>
          <w:rFonts w:ascii="Arial" w:hAnsi="Arial" w:cs="Arial"/>
          <w:color w:val="212121"/>
          <w:shd w:val="clear" w:color="auto" w:fill="FFFFFF"/>
        </w:rPr>
        <w:t>RV</w:t>
      </w:r>
      <w:del w:id="49" w:author="Peter Macdonald" w:date="2021-12-10T08:33:00Z">
        <w:r w:rsidR="00291C12" w:rsidRPr="0090743F" w:rsidDel="00852745">
          <w:rPr>
            <w:rFonts w:ascii="Arial" w:hAnsi="Arial" w:cs="Arial"/>
            <w:color w:val="212121"/>
            <w:shd w:val="clear" w:color="auto" w:fill="FFFFFF"/>
          </w:rPr>
          <w:delText xml:space="preserve"> </w:delText>
        </w:r>
        <w:r w:rsidR="00C349B2" w:rsidRPr="0090743F" w:rsidDel="00852745">
          <w:rPr>
            <w:rFonts w:ascii="Arial" w:hAnsi="Arial" w:cs="Arial"/>
            <w:color w:val="212121"/>
            <w:shd w:val="clear" w:color="auto" w:fill="FFFFFF"/>
          </w:rPr>
          <w:delText>of</w:delText>
        </w:r>
      </w:del>
      <w:r w:rsidR="00C349B2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561D37" w:rsidRPr="0090743F">
        <w:rPr>
          <w:rFonts w:ascii="Arial" w:hAnsi="Arial" w:cs="Arial"/>
          <w:color w:val="212121"/>
          <w:shd w:val="clear" w:color="auto" w:fill="FFFFFF"/>
        </w:rPr>
        <w:t>similar involvement was reported</w:t>
      </w:r>
      <w:r w:rsidR="0096667D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561D37" w:rsidRPr="0090743F">
        <w:rPr>
          <w:rFonts w:ascii="Arial" w:hAnsi="Arial" w:cs="Arial"/>
          <w:color w:val="212121"/>
          <w:shd w:val="clear" w:color="auto" w:fill="FFFFFF"/>
        </w:rPr>
        <w:t>using echocardiography in the tricuspid annual plane</w:t>
      </w:r>
      <w:r w:rsidR="0096667D" w:rsidRPr="0090743F">
        <w:rPr>
          <w:rFonts w:ascii="Arial" w:hAnsi="Arial" w:cs="Arial"/>
          <w:color w:val="212121"/>
          <w:shd w:val="clear" w:color="auto" w:fill="FFFFFF"/>
        </w:rPr>
        <w:t xml:space="preserve"> showing RV involvement in </w:t>
      </w:r>
      <w:commentRangeStart w:id="50"/>
      <w:r w:rsidR="0096667D" w:rsidRPr="0090743F">
        <w:rPr>
          <w:rFonts w:ascii="Arial" w:hAnsi="Arial" w:cs="Arial"/>
          <w:color w:val="212121"/>
          <w:shd w:val="clear" w:color="auto" w:fill="FFFFFF"/>
        </w:rPr>
        <w:t>54% of Nigerian patients</w:t>
      </w:r>
      <w:commentRangeEnd w:id="50"/>
      <w:r w:rsidR="00852745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0"/>
      </w:r>
      <w:r w:rsidR="0096667D" w:rsidRPr="0090743F">
        <w:rPr>
          <w:rFonts w:ascii="Arial" w:hAnsi="Arial" w:cs="Arial"/>
          <w:color w:val="212121"/>
          <w:shd w:val="clear" w:color="auto" w:fill="FFFFFF"/>
        </w:rPr>
        <w:t xml:space="preserve">. They concluded that CMR can </w:t>
      </w:r>
      <w:r w:rsidR="00957360" w:rsidRPr="0090743F">
        <w:rPr>
          <w:rFonts w:ascii="Arial" w:hAnsi="Arial" w:cs="Arial"/>
          <w:color w:val="212121"/>
          <w:shd w:val="clear" w:color="auto" w:fill="FFFFFF"/>
        </w:rPr>
        <w:t>identify</w:t>
      </w:r>
      <w:r w:rsidR="0096667D" w:rsidRPr="0090743F">
        <w:rPr>
          <w:rFonts w:ascii="Arial" w:hAnsi="Arial" w:cs="Arial"/>
          <w:color w:val="212121"/>
          <w:shd w:val="clear" w:color="auto" w:fill="FFFFFF"/>
        </w:rPr>
        <w:t xml:space="preserve"> a broader phenotype than simply LV dysfunction. They noted that </w:t>
      </w:r>
      <w:r w:rsidR="0096667D" w:rsidRPr="0090743F">
        <w:rPr>
          <w:rFonts w:ascii="Arial" w:hAnsi="Arial" w:cs="Arial"/>
          <w:color w:val="212121"/>
          <w:shd w:val="clear" w:color="auto" w:fill="FFFFFF"/>
        </w:rPr>
        <w:lastRenderedPageBreak/>
        <w:t xml:space="preserve">the </w:t>
      </w:r>
      <w:r w:rsidR="000B3867" w:rsidRPr="0090743F">
        <w:rPr>
          <w:rFonts w:ascii="Arial" w:hAnsi="Arial" w:cs="Arial"/>
          <w:color w:val="212121"/>
          <w:shd w:val="clear" w:color="auto" w:fill="FFFFFF"/>
        </w:rPr>
        <w:t>inclusion</w:t>
      </w:r>
      <w:r w:rsidR="0096667D" w:rsidRPr="0090743F">
        <w:rPr>
          <w:rFonts w:ascii="Arial" w:hAnsi="Arial" w:cs="Arial"/>
          <w:color w:val="212121"/>
          <w:shd w:val="clear" w:color="auto" w:fill="FFFFFF"/>
        </w:rPr>
        <w:t xml:space="preserve"> of a control group of healthy early postpartum patients would have been ideal. Another potential weakness is the failure </w:t>
      </w:r>
      <w:r w:rsidR="0064631C" w:rsidRPr="0090743F">
        <w:rPr>
          <w:rFonts w:ascii="Arial" w:hAnsi="Arial" w:cs="Arial"/>
          <w:color w:val="212121"/>
          <w:shd w:val="clear" w:color="auto" w:fill="FFFFFF"/>
        </w:rPr>
        <w:t xml:space="preserve">of their report </w:t>
      </w:r>
      <w:r w:rsidR="0096667D" w:rsidRPr="0090743F">
        <w:rPr>
          <w:rFonts w:ascii="Arial" w:hAnsi="Arial" w:cs="Arial"/>
          <w:color w:val="212121"/>
          <w:shd w:val="clear" w:color="auto" w:fill="FFFFFF"/>
        </w:rPr>
        <w:t xml:space="preserve">to provide pair-wise cardiac functions (LVEF, RVEF) </w:t>
      </w:r>
      <w:r w:rsidR="00CD1C0E" w:rsidRPr="0090743F">
        <w:rPr>
          <w:rFonts w:ascii="Arial" w:hAnsi="Arial" w:cs="Arial"/>
          <w:color w:val="212121"/>
          <w:shd w:val="clear" w:color="auto" w:fill="FFFFFF"/>
        </w:rPr>
        <w:t>for each of the 34 patients.</w:t>
      </w:r>
      <w:r w:rsidR="000B3867" w:rsidRPr="0090743F">
        <w:rPr>
          <w:rFonts w:ascii="Arial" w:hAnsi="Arial" w:cs="Arial"/>
          <w:color w:val="212121"/>
          <w:shd w:val="clear" w:color="auto" w:fill="FFFFFF"/>
        </w:rPr>
        <w:t xml:space="preserve"> Unlike FDCM where heart failure develops over a protracted period thereby allowing LV to result in </w:t>
      </w:r>
      <w:r w:rsidR="00061F27" w:rsidRPr="0090743F">
        <w:rPr>
          <w:rFonts w:ascii="Arial" w:hAnsi="Arial" w:cs="Arial"/>
          <w:color w:val="212121"/>
          <w:shd w:val="clear" w:color="auto" w:fill="FFFFFF"/>
        </w:rPr>
        <w:t xml:space="preserve">secondary </w:t>
      </w:r>
      <w:r w:rsidR="000B3867" w:rsidRPr="0090743F">
        <w:rPr>
          <w:rFonts w:ascii="Arial" w:hAnsi="Arial" w:cs="Arial"/>
          <w:color w:val="212121"/>
          <w:shd w:val="clear" w:color="auto" w:fill="FFFFFF"/>
        </w:rPr>
        <w:t>RV failure, failure in</w:t>
      </w:r>
      <w:r w:rsidR="00061F27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0B3867" w:rsidRPr="0090743F">
        <w:rPr>
          <w:rFonts w:ascii="Arial" w:hAnsi="Arial" w:cs="Arial"/>
          <w:color w:val="212121"/>
          <w:shd w:val="clear" w:color="auto" w:fill="FFFFFF"/>
        </w:rPr>
        <w:t xml:space="preserve">PPCM patients </w:t>
      </w:r>
      <w:r w:rsidR="00061F27" w:rsidRPr="0090743F">
        <w:rPr>
          <w:rFonts w:ascii="Arial" w:hAnsi="Arial" w:cs="Arial"/>
          <w:color w:val="212121"/>
          <w:shd w:val="clear" w:color="auto" w:fill="FFFFFF"/>
        </w:rPr>
        <w:t>is acute.</w:t>
      </w:r>
    </w:p>
    <w:p w14:paraId="03157055" w14:textId="68831DCE" w:rsidR="0035262A" w:rsidRPr="0090743F" w:rsidRDefault="0035262A" w:rsidP="00CE390F">
      <w:pPr>
        <w:rPr>
          <w:rFonts w:ascii="Arial" w:hAnsi="Arial" w:cs="Arial"/>
          <w:color w:val="000000"/>
          <w:lang w:val="en-US"/>
        </w:rPr>
      </w:pPr>
    </w:p>
    <w:p w14:paraId="375A81FF" w14:textId="4E9FFDCE" w:rsidR="00F606A2" w:rsidRPr="0090743F" w:rsidRDefault="0051321B" w:rsidP="004A6784">
      <w:pPr>
        <w:rPr>
          <w:rFonts w:ascii="Arial" w:hAnsi="Arial" w:cs="Arial"/>
          <w:color w:val="000000"/>
          <w:lang w:val="en-US"/>
        </w:rPr>
      </w:pPr>
      <w:r w:rsidRPr="0090743F">
        <w:rPr>
          <w:rFonts w:ascii="Arial" w:hAnsi="Arial" w:cs="Arial"/>
          <w:b/>
          <w:bCs/>
          <w:color w:val="000000"/>
          <w:lang w:val="en-US"/>
        </w:rPr>
        <w:t>A</w:t>
      </w:r>
      <w:r w:rsidR="004032FC" w:rsidRPr="0090743F">
        <w:rPr>
          <w:rFonts w:ascii="Arial" w:hAnsi="Arial" w:cs="Arial"/>
          <w:b/>
          <w:bCs/>
          <w:color w:val="000000"/>
          <w:lang w:val="en-US"/>
        </w:rPr>
        <w:t xml:space="preserve"> Protocol for Collecting Samples from an Explanted Heart</w:t>
      </w:r>
      <w:r w:rsidR="004032FC" w:rsidRPr="0090743F">
        <w:rPr>
          <w:rFonts w:ascii="Arial" w:hAnsi="Arial" w:cs="Arial"/>
          <w:color w:val="000000"/>
          <w:lang w:val="en-US"/>
        </w:rPr>
        <w:tab/>
        <w:t xml:space="preserve"> </w:t>
      </w:r>
    </w:p>
    <w:p w14:paraId="2852EAD1" w14:textId="737FF458" w:rsidR="00F606A2" w:rsidRPr="0090743F" w:rsidRDefault="00061F27" w:rsidP="004A6784">
      <w:pPr>
        <w:rPr>
          <w:rFonts w:ascii="Arial" w:hAnsi="Arial" w:cs="Arial"/>
          <w:color w:val="000000"/>
          <w:lang w:val="en-US"/>
        </w:rPr>
      </w:pPr>
      <w:r w:rsidRPr="0090743F">
        <w:rPr>
          <w:rFonts w:ascii="Arial" w:hAnsi="Arial" w:cs="Arial"/>
          <w:color w:val="000000"/>
          <w:lang w:val="en-US"/>
        </w:rPr>
        <w:t>Although PPCM</w:t>
      </w:r>
      <w:r w:rsidR="009F23B8" w:rsidRPr="0090743F">
        <w:rPr>
          <w:rFonts w:ascii="Arial" w:hAnsi="Arial" w:cs="Arial"/>
          <w:color w:val="000000"/>
          <w:lang w:val="en-US"/>
        </w:rPr>
        <w:t xml:space="preserve"> was first discovered in the 1800s, our understanding of the underlying etiology of PPCM remains elusive. We propose that a combined proteomic-transcriptomic approach to examine a</w:t>
      </w:r>
      <w:ins w:id="51" w:author="Peter Macdonald" w:date="2021-12-10T08:35:00Z">
        <w:r w:rsidR="00852745">
          <w:rPr>
            <w:rFonts w:ascii="Arial" w:hAnsi="Arial" w:cs="Arial"/>
            <w:color w:val="000000"/>
            <w:lang w:val="en-US"/>
          </w:rPr>
          <w:t>s</w:t>
        </w:r>
      </w:ins>
      <w:r w:rsidR="009F23B8" w:rsidRPr="0090743F">
        <w:rPr>
          <w:rFonts w:ascii="Arial" w:hAnsi="Arial" w:cs="Arial"/>
          <w:color w:val="000000"/>
          <w:lang w:val="en-US"/>
        </w:rPr>
        <w:t xml:space="preserve"> large as possible cohort of PPCM patients is required. However, acquiring a large cohort of PPCM tissue samples ha</w:t>
      </w:r>
      <w:r w:rsidR="00957360" w:rsidRPr="0090743F">
        <w:rPr>
          <w:rFonts w:ascii="Arial" w:hAnsi="Arial" w:cs="Arial"/>
          <w:color w:val="000000"/>
          <w:lang w:val="en-US"/>
        </w:rPr>
        <w:t>s</w:t>
      </w:r>
      <w:r w:rsidR="009F23B8" w:rsidRPr="0090743F">
        <w:rPr>
          <w:rFonts w:ascii="Arial" w:hAnsi="Arial" w:cs="Arial"/>
          <w:color w:val="000000"/>
          <w:lang w:val="en-US"/>
        </w:rPr>
        <w:t xml:space="preserve"> been a challenge</w:t>
      </w:r>
      <w:r w:rsidR="00957360" w:rsidRPr="0090743F">
        <w:rPr>
          <w:rFonts w:ascii="Arial" w:hAnsi="Arial" w:cs="Arial"/>
          <w:color w:val="000000"/>
          <w:lang w:val="en-US"/>
        </w:rPr>
        <w:t>,</w:t>
      </w:r>
      <w:r w:rsidR="009F23B8" w:rsidRPr="0090743F">
        <w:rPr>
          <w:rFonts w:ascii="Arial" w:hAnsi="Arial" w:cs="Arial"/>
          <w:color w:val="000000"/>
          <w:lang w:val="en-US"/>
        </w:rPr>
        <w:t xml:space="preserve"> due </w:t>
      </w:r>
      <w:r w:rsidR="00957360" w:rsidRPr="0090743F">
        <w:rPr>
          <w:rFonts w:ascii="Arial" w:hAnsi="Arial" w:cs="Arial"/>
          <w:color w:val="000000"/>
          <w:lang w:val="en-US"/>
        </w:rPr>
        <w:t xml:space="preserve">in part </w:t>
      </w:r>
      <w:r w:rsidR="009F23B8" w:rsidRPr="0090743F">
        <w:rPr>
          <w:rFonts w:ascii="Arial" w:hAnsi="Arial" w:cs="Arial"/>
          <w:color w:val="000000"/>
          <w:lang w:val="en-US"/>
        </w:rPr>
        <w:t xml:space="preserve">to the rarity of the disease. The </w:t>
      </w:r>
      <w:r w:rsidR="00FC0D49" w:rsidRPr="0090743F">
        <w:rPr>
          <w:rFonts w:ascii="Arial" w:hAnsi="Arial" w:cs="Arial"/>
          <w:color w:val="000000"/>
          <w:lang w:val="en-US"/>
        </w:rPr>
        <w:t>pooling</w:t>
      </w:r>
      <w:r w:rsidR="009F23B8" w:rsidRPr="0090743F">
        <w:rPr>
          <w:rFonts w:ascii="Arial" w:hAnsi="Arial" w:cs="Arial"/>
          <w:color w:val="000000"/>
          <w:lang w:val="en-US"/>
        </w:rPr>
        <w:t xml:space="preserve"> of </w:t>
      </w:r>
      <w:r w:rsidR="00FC0D49" w:rsidRPr="0090743F">
        <w:rPr>
          <w:rFonts w:ascii="Arial" w:hAnsi="Arial" w:cs="Arial"/>
          <w:color w:val="000000"/>
          <w:lang w:val="en-US"/>
        </w:rPr>
        <w:t xml:space="preserve">existing PPCM samples from our </w:t>
      </w:r>
      <w:r w:rsidR="009F23B8" w:rsidRPr="0090743F">
        <w:rPr>
          <w:rFonts w:ascii="Arial" w:hAnsi="Arial" w:cs="Arial"/>
          <w:color w:val="000000"/>
          <w:lang w:val="en-US"/>
        </w:rPr>
        <w:t xml:space="preserve">four heart banks </w:t>
      </w:r>
      <w:r w:rsidR="00FC0D49" w:rsidRPr="0090743F">
        <w:rPr>
          <w:rFonts w:ascii="Arial" w:hAnsi="Arial" w:cs="Arial"/>
          <w:color w:val="000000"/>
          <w:lang w:val="en-US"/>
        </w:rPr>
        <w:t>will yield about</w:t>
      </w:r>
      <w:r w:rsidR="009F23B8" w:rsidRPr="0090743F">
        <w:rPr>
          <w:rFonts w:ascii="Arial" w:hAnsi="Arial" w:cs="Arial"/>
          <w:color w:val="000000"/>
          <w:lang w:val="en-US"/>
        </w:rPr>
        <w:t xml:space="preserve"> 30 PPCM patient LV samples</w:t>
      </w:r>
      <w:r w:rsidRPr="0090743F">
        <w:rPr>
          <w:rFonts w:ascii="Arial" w:hAnsi="Arial" w:cs="Arial"/>
          <w:color w:val="000000"/>
          <w:lang w:val="en-US"/>
        </w:rPr>
        <w:t>, suffi</w:t>
      </w:r>
      <w:r w:rsidR="00FC0D49" w:rsidRPr="0090743F">
        <w:rPr>
          <w:rFonts w:ascii="Arial" w:hAnsi="Arial" w:cs="Arial"/>
          <w:color w:val="000000"/>
          <w:lang w:val="en-US"/>
        </w:rPr>
        <w:t>ci</w:t>
      </w:r>
      <w:r w:rsidRPr="0090743F">
        <w:rPr>
          <w:rFonts w:ascii="Arial" w:hAnsi="Arial" w:cs="Arial"/>
          <w:color w:val="000000"/>
          <w:lang w:val="en-US"/>
        </w:rPr>
        <w:t>e</w:t>
      </w:r>
      <w:r w:rsidR="00FC0D49" w:rsidRPr="0090743F">
        <w:rPr>
          <w:rFonts w:ascii="Arial" w:hAnsi="Arial" w:cs="Arial"/>
          <w:color w:val="000000"/>
          <w:lang w:val="en-US"/>
        </w:rPr>
        <w:t>nt to establish sample variance and to estimate the number of patients required. F</w:t>
      </w:r>
      <w:r w:rsidR="009F23B8" w:rsidRPr="0090743F">
        <w:rPr>
          <w:rFonts w:ascii="Arial" w:hAnsi="Arial" w:cs="Arial"/>
          <w:color w:val="000000"/>
          <w:lang w:val="en-US"/>
        </w:rPr>
        <w:t xml:space="preserve">urther </w:t>
      </w:r>
      <w:r w:rsidR="00C349B2" w:rsidRPr="0090743F">
        <w:rPr>
          <w:rFonts w:ascii="Arial" w:hAnsi="Arial" w:cs="Arial"/>
          <w:color w:val="000000"/>
          <w:lang w:val="en-US"/>
        </w:rPr>
        <w:t>I</w:t>
      </w:r>
      <w:r w:rsidR="009F23B8" w:rsidRPr="0090743F">
        <w:rPr>
          <w:rFonts w:ascii="Arial" w:hAnsi="Arial" w:cs="Arial"/>
          <w:color w:val="000000"/>
          <w:lang w:val="en-US"/>
        </w:rPr>
        <w:t xml:space="preserve">nternational collaboration </w:t>
      </w:r>
      <w:r w:rsidR="00FC0D49" w:rsidRPr="0090743F">
        <w:rPr>
          <w:rFonts w:ascii="Arial" w:hAnsi="Arial" w:cs="Arial"/>
          <w:color w:val="000000"/>
          <w:lang w:val="en-US"/>
        </w:rPr>
        <w:t>will be needed to</w:t>
      </w:r>
      <w:r w:rsidR="009F23B8" w:rsidRPr="0090743F">
        <w:rPr>
          <w:rFonts w:ascii="Arial" w:hAnsi="Arial" w:cs="Arial"/>
          <w:color w:val="000000"/>
          <w:lang w:val="en-US"/>
        </w:rPr>
        <w:t xml:space="preserve"> substantially increase these numbers. </w:t>
      </w:r>
      <w:r w:rsidR="00FC0D49" w:rsidRPr="0090743F">
        <w:rPr>
          <w:rFonts w:ascii="Arial" w:hAnsi="Arial" w:cs="Arial"/>
          <w:color w:val="000000"/>
          <w:lang w:val="en-US"/>
        </w:rPr>
        <w:t>Identifying</w:t>
      </w:r>
      <w:r w:rsidR="009F23B8" w:rsidRPr="0090743F">
        <w:rPr>
          <w:rFonts w:ascii="Arial" w:hAnsi="Arial" w:cs="Arial"/>
          <w:color w:val="000000"/>
          <w:lang w:val="en-US"/>
        </w:rPr>
        <w:t xml:space="preserve"> </w:t>
      </w:r>
      <w:r w:rsidR="00FC0D49" w:rsidRPr="0090743F">
        <w:rPr>
          <w:rFonts w:ascii="Arial" w:hAnsi="Arial" w:cs="Arial"/>
          <w:color w:val="000000"/>
          <w:lang w:val="en-US"/>
        </w:rPr>
        <w:t>new sources of</w:t>
      </w:r>
      <w:r w:rsidR="009F23B8" w:rsidRPr="0090743F">
        <w:rPr>
          <w:rFonts w:ascii="Arial" w:hAnsi="Arial" w:cs="Arial"/>
          <w:color w:val="000000"/>
          <w:lang w:val="en-US"/>
        </w:rPr>
        <w:t xml:space="preserve"> </w:t>
      </w:r>
      <w:r w:rsidR="00C57EFB" w:rsidRPr="0090743F">
        <w:rPr>
          <w:rFonts w:ascii="Arial" w:hAnsi="Arial" w:cs="Arial"/>
          <w:color w:val="000000"/>
          <w:lang w:val="en-US"/>
        </w:rPr>
        <w:t xml:space="preserve">PPCM </w:t>
      </w:r>
      <w:r w:rsidR="009F23B8" w:rsidRPr="0090743F">
        <w:rPr>
          <w:rFonts w:ascii="Arial" w:hAnsi="Arial" w:cs="Arial"/>
          <w:color w:val="000000"/>
          <w:lang w:val="en-US"/>
        </w:rPr>
        <w:t>sample</w:t>
      </w:r>
      <w:r w:rsidR="00C57EFB" w:rsidRPr="0090743F">
        <w:rPr>
          <w:rFonts w:ascii="Arial" w:hAnsi="Arial" w:cs="Arial"/>
          <w:color w:val="000000"/>
          <w:lang w:val="en-US"/>
        </w:rPr>
        <w:t>s</w:t>
      </w:r>
      <w:r w:rsidR="009F23B8" w:rsidRPr="0090743F">
        <w:rPr>
          <w:rFonts w:ascii="Arial" w:hAnsi="Arial" w:cs="Arial"/>
          <w:color w:val="000000"/>
          <w:lang w:val="en-US"/>
        </w:rPr>
        <w:t xml:space="preserve"> </w:t>
      </w:r>
      <w:r w:rsidR="00C57EFB" w:rsidRPr="0090743F">
        <w:rPr>
          <w:rFonts w:ascii="Arial" w:hAnsi="Arial" w:cs="Arial"/>
          <w:color w:val="000000"/>
          <w:lang w:val="en-US"/>
        </w:rPr>
        <w:t>will only</w:t>
      </w:r>
      <w:r w:rsidR="009F23B8" w:rsidRPr="0090743F">
        <w:rPr>
          <w:rFonts w:ascii="Arial" w:hAnsi="Arial" w:cs="Arial"/>
          <w:color w:val="000000"/>
          <w:lang w:val="en-US"/>
        </w:rPr>
        <w:t xml:space="preserve"> be useful </w:t>
      </w:r>
      <w:r w:rsidR="00C57EFB" w:rsidRPr="0090743F">
        <w:rPr>
          <w:rFonts w:ascii="Arial" w:hAnsi="Arial" w:cs="Arial"/>
          <w:color w:val="000000"/>
          <w:lang w:val="en-US"/>
        </w:rPr>
        <w:t xml:space="preserve">if the quality of the sample collection and preservation is </w:t>
      </w:r>
      <w:r w:rsidR="007C18CC" w:rsidRPr="0090743F">
        <w:rPr>
          <w:rFonts w:ascii="Arial" w:hAnsi="Arial" w:cs="Arial"/>
          <w:color w:val="000000"/>
          <w:lang w:val="en-US"/>
        </w:rPr>
        <w:t>comparable</w:t>
      </w:r>
      <w:r w:rsidR="00C57EFB" w:rsidRPr="0090743F">
        <w:rPr>
          <w:rFonts w:ascii="Arial" w:hAnsi="Arial" w:cs="Arial"/>
          <w:color w:val="000000"/>
          <w:lang w:val="en-US"/>
        </w:rPr>
        <w:t>.</w:t>
      </w:r>
    </w:p>
    <w:p w14:paraId="7BE1477D" w14:textId="77777777" w:rsidR="00F606A2" w:rsidRPr="0090743F" w:rsidRDefault="00F606A2" w:rsidP="004A6784">
      <w:pPr>
        <w:rPr>
          <w:rFonts w:ascii="Arial" w:hAnsi="Arial" w:cs="Arial"/>
          <w:color w:val="000000"/>
          <w:lang w:val="en-US"/>
        </w:rPr>
      </w:pPr>
    </w:p>
    <w:p w14:paraId="388C7C63" w14:textId="1D7AAEE0" w:rsidR="00337E63" w:rsidRPr="0090743F" w:rsidRDefault="001E71E3" w:rsidP="004A6784">
      <w:pPr>
        <w:rPr>
          <w:rFonts w:ascii="Arial" w:hAnsi="Arial" w:cs="Arial"/>
          <w:color w:val="000000"/>
          <w:lang w:val="en-US"/>
        </w:rPr>
      </w:pPr>
      <w:r w:rsidRPr="0090743F">
        <w:rPr>
          <w:rFonts w:ascii="Arial" w:hAnsi="Arial" w:cs="Arial"/>
          <w:color w:val="000000"/>
          <w:lang w:val="en-US"/>
        </w:rPr>
        <w:t>Here is what we do</w:t>
      </w:r>
      <w:r w:rsidR="00337E63" w:rsidRPr="0090743F">
        <w:rPr>
          <w:rFonts w:ascii="Arial" w:hAnsi="Arial" w:cs="Arial"/>
          <w:color w:val="000000"/>
          <w:lang w:val="en-US"/>
        </w:rPr>
        <w:t>.</w:t>
      </w:r>
    </w:p>
    <w:p w14:paraId="2608134D" w14:textId="19886B9A" w:rsidR="000266B3" w:rsidRPr="0090743F" w:rsidRDefault="008423BB" w:rsidP="0002450C">
      <w:pPr>
        <w:rPr>
          <w:rFonts w:ascii="Arial" w:hAnsi="Arial" w:cs="Arial"/>
          <w:color w:val="000000" w:themeColor="text1"/>
          <w:lang w:val="en-US"/>
        </w:rPr>
      </w:pPr>
      <w:r w:rsidRPr="0090743F">
        <w:rPr>
          <w:rFonts w:ascii="Arial" w:hAnsi="Arial" w:cs="Arial"/>
          <w:color w:val="000000" w:themeColor="text1"/>
          <w:lang w:val="en-US"/>
        </w:rPr>
        <w:t xml:space="preserve">We </w:t>
      </w:r>
      <w:r w:rsidR="00EB4D32" w:rsidRPr="0090743F">
        <w:rPr>
          <w:rFonts w:ascii="Arial" w:hAnsi="Arial" w:cs="Arial"/>
          <w:color w:val="000000" w:themeColor="text1"/>
          <w:lang w:val="en-US"/>
        </w:rPr>
        <w:t xml:space="preserve">prepare for </w:t>
      </w:r>
      <w:r w:rsidR="001A7A41" w:rsidRPr="0090743F">
        <w:rPr>
          <w:rFonts w:ascii="Arial" w:hAnsi="Arial" w:cs="Arial"/>
          <w:color w:val="000000" w:themeColor="text1"/>
          <w:lang w:val="en-US"/>
        </w:rPr>
        <w:t xml:space="preserve">collecting </w:t>
      </w:r>
      <w:r w:rsidR="00EB4D32" w:rsidRPr="0090743F">
        <w:rPr>
          <w:rFonts w:ascii="Arial" w:hAnsi="Arial" w:cs="Arial"/>
          <w:color w:val="000000" w:themeColor="text1"/>
          <w:lang w:val="en-US"/>
        </w:rPr>
        <w:t xml:space="preserve">a </w:t>
      </w:r>
      <w:r w:rsidR="00973266" w:rsidRPr="0090743F">
        <w:rPr>
          <w:rFonts w:ascii="Arial" w:hAnsi="Arial" w:cs="Arial"/>
          <w:color w:val="000000" w:themeColor="text1"/>
          <w:lang w:val="en-US"/>
        </w:rPr>
        <w:t xml:space="preserve">transplanted </w:t>
      </w:r>
      <w:r w:rsidR="00EB4D32" w:rsidRPr="0090743F">
        <w:rPr>
          <w:rFonts w:ascii="Arial" w:hAnsi="Arial" w:cs="Arial"/>
          <w:color w:val="000000" w:themeColor="text1"/>
          <w:lang w:val="en-US"/>
        </w:rPr>
        <w:t>heart well in advance</w:t>
      </w:r>
      <w:r w:rsidR="00973266" w:rsidRPr="0090743F">
        <w:rPr>
          <w:rFonts w:ascii="Arial" w:hAnsi="Arial" w:cs="Arial"/>
          <w:color w:val="000000" w:themeColor="text1"/>
          <w:lang w:val="en-US"/>
        </w:rPr>
        <w:t>,</w:t>
      </w:r>
      <w:r w:rsidR="00EB4D32" w:rsidRPr="0090743F">
        <w:rPr>
          <w:rFonts w:ascii="Arial" w:hAnsi="Arial" w:cs="Arial"/>
          <w:color w:val="000000" w:themeColor="text1"/>
          <w:lang w:val="en-US"/>
        </w:rPr>
        <w:t xml:space="preserve"> so when we </w:t>
      </w:r>
      <w:r w:rsidR="001A7A41" w:rsidRPr="0090743F">
        <w:rPr>
          <w:rFonts w:ascii="Arial" w:hAnsi="Arial" w:cs="Arial"/>
          <w:color w:val="000000" w:themeColor="text1"/>
          <w:lang w:val="en-US"/>
        </w:rPr>
        <w:t>get</w:t>
      </w:r>
      <w:r w:rsidR="00337E63" w:rsidRPr="0090743F">
        <w:rPr>
          <w:rFonts w:ascii="Arial" w:hAnsi="Arial" w:cs="Arial"/>
          <w:color w:val="000000" w:themeColor="text1"/>
          <w:lang w:val="en-US"/>
        </w:rPr>
        <w:t xml:space="preserve"> </w:t>
      </w:r>
      <w:r w:rsidR="001A7A41" w:rsidRPr="0090743F">
        <w:rPr>
          <w:rFonts w:ascii="Arial" w:hAnsi="Arial" w:cs="Arial"/>
          <w:color w:val="000000" w:themeColor="text1"/>
          <w:lang w:val="en-US"/>
        </w:rPr>
        <w:t xml:space="preserve">a </w:t>
      </w:r>
      <w:proofErr w:type="gramStart"/>
      <w:r w:rsidR="001A7A41" w:rsidRPr="0090743F">
        <w:rPr>
          <w:rFonts w:ascii="Arial" w:hAnsi="Arial" w:cs="Arial"/>
          <w:color w:val="000000" w:themeColor="text1"/>
          <w:lang w:val="en-US"/>
        </w:rPr>
        <w:t xml:space="preserve">call </w:t>
      </w:r>
      <w:r w:rsidR="00853EB5" w:rsidRPr="0090743F">
        <w:rPr>
          <w:rFonts w:ascii="Arial" w:hAnsi="Arial" w:cs="Arial"/>
          <w:color w:val="000000" w:themeColor="text1"/>
          <w:lang w:val="en-US"/>
        </w:rPr>
        <w:t xml:space="preserve"> </w:t>
      </w:r>
      <w:r w:rsidR="00337E63" w:rsidRPr="0090743F">
        <w:rPr>
          <w:rFonts w:ascii="Arial" w:hAnsi="Arial" w:cs="Arial"/>
          <w:color w:val="000000" w:themeColor="text1"/>
          <w:lang w:val="en-US"/>
        </w:rPr>
        <w:t>from</w:t>
      </w:r>
      <w:proofErr w:type="gramEnd"/>
      <w:r w:rsidR="00337E63" w:rsidRPr="0090743F">
        <w:rPr>
          <w:rFonts w:ascii="Arial" w:hAnsi="Arial" w:cs="Arial"/>
          <w:color w:val="000000" w:themeColor="text1"/>
          <w:lang w:val="en-US"/>
        </w:rPr>
        <w:t xml:space="preserve"> the transplant coordinator, usually at 1</w:t>
      </w:r>
      <w:r w:rsidR="004A6784" w:rsidRPr="0090743F">
        <w:rPr>
          <w:rFonts w:ascii="Arial" w:hAnsi="Arial" w:cs="Arial"/>
          <w:color w:val="000000" w:themeColor="text1"/>
          <w:lang w:val="en-US"/>
        </w:rPr>
        <w:t xml:space="preserve"> </w:t>
      </w:r>
      <w:r w:rsidR="00337E63" w:rsidRPr="0090743F">
        <w:rPr>
          <w:rFonts w:ascii="Arial" w:hAnsi="Arial" w:cs="Arial"/>
          <w:color w:val="000000" w:themeColor="text1"/>
          <w:lang w:val="en-US"/>
        </w:rPr>
        <w:t>am in the morning</w:t>
      </w:r>
      <w:r w:rsidR="00EB4D32" w:rsidRPr="0090743F">
        <w:rPr>
          <w:rFonts w:ascii="Arial" w:hAnsi="Arial" w:cs="Arial"/>
          <w:color w:val="000000" w:themeColor="text1"/>
          <w:lang w:val="en-US"/>
        </w:rPr>
        <w:t>, we spring into action</w:t>
      </w:r>
      <w:r w:rsidR="00337E63" w:rsidRPr="0090743F">
        <w:rPr>
          <w:rFonts w:ascii="Arial" w:hAnsi="Arial" w:cs="Arial"/>
          <w:color w:val="000000" w:themeColor="text1"/>
          <w:lang w:val="en-US"/>
        </w:rPr>
        <w:t xml:space="preserve">. </w:t>
      </w:r>
      <w:r w:rsidR="0002450C" w:rsidRPr="0090743F">
        <w:rPr>
          <w:rFonts w:ascii="Arial" w:hAnsi="Arial" w:cs="Arial"/>
          <w:color w:val="000000" w:themeColor="text1"/>
          <w:lang w:val="en-US"/>
        </w:rPr>
        <w:t xml:space="preserve">Briefly, </w:t>
      </w:r>
      <w:r w:rsidR="007F1C1E" w:rsidRPr="0090743F">
        <w:rPr>
          <w:rFonts w:ascii="Arial" w:hAnsi="Arial" w:cs="Arial"/>
          <w:color w:val="000000" w:themeColor="text1"/>
          <w:lang w:val="en-US"/>
        </w:rPr>
        <w:t>while</w:t>
      </w:r>
      <w:r w:rsidR="0000617B" w:rsidRPr="0090743F">
        <w:rPr>
          <w:rFonts w:ascii="Arial" w:hAnsi="Arial" w:cs="Arial"/>
          <w:color w:val="000000" w:themeColor="text1"/>
          <w:lang w:val="en-US"/>
        </w:rPr>
        <w:t xml:space="preserve"> the </w:t>
      </w:r>
      <w:r w:rsidR="0002450C" w:rsidRPr="0090743F">
        <w:rPr>
          <w:rFonts w:ascii="Arial" w:hAnsi="Arial" w:cs="Arial"/>
          <w:color w:val="000000" w:themeColor="text1"/>
          <w:lang w:val="en-US"/>
        </w:rPr>
        <w:t>patient</w:t>
      </w:r>
      <w:r w:rsidR="0000617B" w:rsidRPr="0090743F">
        <w:rPr>
          <w:rFonts w:ascii="Arial" w:hAnsi="Arial" w:cs="Arial"/>
          <w:color w:val="000000" w:themeColor="text1"/>
          <w:lang w:val="en-US"/>
        </w:rPr>
        <w:t xml:space="preserve"> is prepared </w:t>
      </w:r>
      <w:r w:rsidR="007F1C1E" w:rsidRPr="0090743F">
        <w:rPr>
          <w:rFonts w:ascii="Arial" w:hAnsi="Arial" w:cs="Arial"/>
          <w:color w:val="000000" w:themeColor="text1"/>
          <w:lang w:val="en-US"/>
        </w:rPr>
        <w:t>to receive a healthy donor heart</w:t>
      </w:r>
      <w:r w:rsidR="0000617B" w:rsidRPr="0090743F">
        <w:rPr>
          <w:rFonts w:ascii="Arial" w:hAnsi="Arial" w:cs="Arial"/>
          <w:color w:val="000000" w:themeColor="text1"/>
          <w:lang w:val="en-US"/>
        </w:rPr>
        <w:t xml:space="preserve">, </w:t>
      </w:r>
      <w:r w:rsidR="007F1C1E" w:rsidRPr="0090743F">
        <w:rPr>
          <w:rFonts w:ascii="Arial" w:hAnsi="Arial" w:cs="Arial"/>
          <w:color w:val="000000" w:themeColor="text1"/>
          <w:lang w:val="en-US"/>
        </w:rPr>
        <w:t xml:space="preserve">we </w:t>
      </w:r>
      <w:r w:rsidR="00FB73B7" w:rsidRPr="0090743F">
        <w:rPr>
          <w:rFonts w:ascii="Arial" w:hAnsi="Arial" w:cs="Arial"/>
          <w:color w:val="000000" w:themeColor="text1"/>
          <w:lang w:val="en-US"/>
        </w:rPr>
        <w:t>confirm</w:t>
      </w:r>
      <w:r w:rsidR="007F1C1E" w:rsidRPr="0090743F">
        <w:rPr>
          <w:rFonts w:ascii="Arial" w:hAnsi="Arial" w:cs="Arial"/>
          <w:color w:val="000000" w:themeColor="text1"/>
          <w:lang w:val="en-US"/>
        </w:rPr>
        <w:t xml:space="preserve"> </w:t>
      </w:r>
      <w:r w:rsidR="00FB73B7" w:rsidRPr="0090743F">
        <w:rPr>
          <w:rFonts w:ascii="Arial" w:hAnsi="Arial" w:cs="Arial"/>
          <w:color w:val="000000" w:themeColor="text1"/>
          <w:lang w:val="en-US"/>
        </w:rPr>
        <w:t>there is</w:t>
      </w:r>
      <w:r w:rsidR="007F1C1E" w:rsidRPr="0090743F">
        <w:rPr>
          <w:rFonts w:ascii="Arial" w:hAnsi="Arial" w:cs="Arial"/>
          <w:color w:val="000000" w:themeColor="text1"/>
          <w:lang w:val="en-US"/>
        </w:rPr>
        <w:t xml:space="preserve"> the patient’s consent and </w:t>
      </w:r>
      <w:r w:rsidR="00FB73B7" w:rsidRPr="0090743F">
        <w:rPr>
          <w:rFonts w:ascii="Arial" w:hAnsi="Arial" w:cs="Arial"/>
          <w:color w:val="000000" w:themeColor="text1"/>
          <w:lang w:val="en-US"/>
        </w:rPr>
        <w:t xml:space="preserve">collect the relevant </w:t>
      </w:r>
      <w:r w:rsidR="007F1C1E" w:rsidRPr="0090743F">
        <w:rPr>
          <w:rFonts w:ascii="Arial" w:hAnsi="Arial" w:cs="Arial"/>
          <w:color w:val="000000" w:themeColor="text1"/>
          <w:lang w:val="en-US"/>
        </w:rPr>
        <w:t xml:space="preserve">clinical data. </w:t>
      </w:r>
      <w:r w:rsidR="00F2050A" w:rsidRPr="0090743F">
        <w:rPr>
          <w:rFonts w:ascii="Arial" w:hAnsi="Arial" w:cs="Arial"/>
          <w:color w:val="000000" w:themeColor="text1"/>
          <w:lang w:val="en-US"/>
        </w:rPr>
        <w:t xml:space="preserve">Once the patient </w:t>
      </w:r>
      <w:r w:rsidR="00C57EFB" w:rsidRPr="0090743F">
        <w:rPr>
          <w:rFonts w:ascii="Arial" w:hAnsi="Arial" w:cs="Arial"/>
          <w:color w:val="000000" w:themeColor="text1"/>
          <w:lang w:val="en-US"/>
        </w:rPr>
        <w:t>is</w:t>
      </w:r>
      <w:r w:rsidR="00F2050A" w:rsidRPr="0090743F">
        <w:rPr>
          <w:rFonts w:ascii="Arial" w:hAnsi="Arial" w:cs="Arial"/>
          <w:color w:val="000000" w:themeColor="text1"/>
          <w:lang w:val="en-US"/>
        </w:rPr>
        <w:t xml:space="preserve"> connected to the </w:t>
      </w:r>
      <w:r w:rsidR="00287DAE" w:rsidRPr="0090743F">
        <w:rPr>
          <w:rFonts w:ascii="Arial" w:hAnsi="Arial" w:cs="Arial"/>
          <w:color w:val="000000" w:themeColor="text1"/>
          <w:lang w:val="en-US"/>
        </w:rPr>
        <w:t>perfusion machine</w:t>
      </w:r>
      <w:r w:rsidR="00337E63" w:rsidRPr="0090743F">
        <w:rPr>
          <w:rFonts w:ascii="Arial" w:hAnsi="Arial" w:cs="Arial"/>
          <w:color w:val="000000" w:themeColor="text1"/>
          <w:lang w:val="en-US"/>
        </w:rPr>
        <w:t xml:space="preserve"> </w:t>
      </w:r>
      <w:r w:rsidR="00C57EFB" w:rsidRPr="0090743F">
        <w:rPr>
          <w:rFonts w:ascii="Arial" w:hAnsi="Arial" w:cs="Arial"/>
          <w:color w:val="000000" w:themeColor="text1"/>
          <w:lang w:val="en-US"/>
        </w:rPr>
        <w:t>that</w:t>
      </w:r>
      <w:r w:rsidR="00EB4D32" w:rsidRPr="0090743F">
        <w:rPr>
          <w:rFonts w:ascii="Arial" w:hAnsi="Arial" w:cs="Arial"/>
          <w:color w:val="000000" w:themeColor="text1"/>
          <w:lang w:val="en-US"/>
        </w:rPr>
        <w:t xml:space="preserve"> oxygenate</w:t>
      </w:r>
      <w:r w:rsidR="00C57EFB" w:rsidRPr="0090743F">
        <w:rPr>
          <w:rFonts w:ascii="Arial" w:hAnsi="Arial" w:cs="Arial"/>
          <w:color w:val="000000" w:themeColor="text1"/>
          <w:lang w:val="en-US"/>
        </w:rPr>
        <w:t>s</w:t>
      </w:r>
      <w:r w:rsidR="00EB4D32" w:rsidRPr="0090743F">
        <w:rPr>
          <w:rFonts w:ascii="Arial" w:hAnsi="Arial" w:cs="Arial"/>
          <w:color w:val="000000" w:themeColor="text1"/>
          <w:lang w:val="en-US"/>
        </w:rPr>
        <w:t xml:space="preserve"> the blood and return</w:t>
      </w:r>
      <w:r w:rsidR="0000617B" w:rsidRPr="0090743F">
        <w:rPr>
          <w:rFonts w:ascii="Arial" w:hAnsi="Arial" w:cs="Arial"/>
          <w:color w:val="000000" w:themeColor="text1"/>
          <w:lang w:val="en-US"/>
        </w:rPr>
        <w:t>s</w:t>
      </w:r>
      <w:r w:rsidR="00EB4D32" w:rsidRPr="0090743F">
        <w:rPr>
          <w:rFonts w:ascii="Arial" w:hAnsi="Arial" w:cs="Arial"/>
          <w:color w:val="000000" w:themeColor="text1"/>
          <w:lang w:val="en-US"/>
        </w:rPr>
        <w:t xml:space="preserve"> it to the patient</w:t>
      </w:r>
      <w:r w:rsidR="00F2050A" w:rsidRPr="0090743F">
        <w:rPr>
          <w:rFonts w:ascii="Arial" w:hAnsi="Arial" w:cs="Arial"/>
          <w:color w:val="000000" w:themeColor="text1"/>
          <w:lang w:val="en-US"/>
        </w:rPr>
        <w:t>,</w:t>
      </w:r>
      <w:r w:rsidR="00EB4D32" w:rsidRPr="0090743F">
        <w:rPr>
          <w:rFonts w:ascii="Arial" w:hAnsi="Arial" w:cs="Arial"/>
          <w:color w:val="000000" w:themeColor="text1"/>
          <w:lang w:val="en-US"/>
        </w:rPr>
        <w:t xml:space="preserve"> </w:t>
      </w:r>
      <w:r w:rsidR="00287DAE" w:rsidRPr="0090743F">
        <w:rPr>
          <w:rFonts w:ascii="Arial" w:hAnsi="Arial" w:cs="Arial"/>
          <w:color w:val="000000" w:themeColor="text1"/>
          <w:lang w:val="en-US"/>
        </w:rPr>
        <w:t xml:space="preserve">the </w:t>
      </w:r>
      <w:r w:rsidR="0000617B" w:rsidRPr="0090743F">
        <w:rPr>
          <w:rFonts w:ascii="Arial" w:hAnsi="Arial" w:cs="Arial"/>
          <w:color w:val="000000" w:themeColor="text1"/>
          <w:lang w:val="en-US"/>
        </w:rPr>
        <w:t xml:space="preserve">failing heart is ready to be removed (usually 40-60 </w:t>
      </w:r>
      <w:r w:rsidR="00F17188" w:rsidRPr="0090743F">
        <w:rPr>
          <w:rFonts w:ascii="Arial" w:hAnsi="Arial" w:cs="Arial"/>
          <w:color w:val="000000" w:themeColor="text1"/>
          <w:lang w:val="en-US"/>
        </w:rPr>
        <w:t xml:space="preserve">minutes </w:t>
      </w:r>
      <w:r w:rsidR="0000617B" w:rsidRPr="0090743F">
        <w:rPr>
          <w:rFonts w:ascii="Arial" w:hAnsi="Arial" w:cs="Arial"/>
          <w:color w:val="000000" w:themeColor="text1"/>
          <w:lang w:val="en-US"/>
        </w:rPr>
        <w:t>after the chest is opened)</w:t>
      </w:r>
      <w:r w:rsidR="00F2050A" w:rsidRPr="0090743F">
        <w:rPr>
          <w:rFonts w:ascii="Arial" w:hAnsi="Arial" w:cs="Arial"/>
          <w:color w:val="000000" w:themeColor="text1"/>
          <w:lang w:val="en-US"/>
        </w:rPr>
        <w:t>.</w:t>
      </w:r>
      <w:r w:rsidR="0000617B" w:rsidRPr="0090743F">
        <w:rPr>
          <w:rFonts w:ascii="Arial" w:hAnsi="Arial" w:cs="Arial"/>
          <w:color w:val="000000" w:themeColor="text1"/>
          <w:lang w:val="en-US"/>
        </w:rPr>
        <w:t xml:space="preserve"> </w:t>
      </w:r>
      <w:r w:rsidR="00F2050A" w:rsidRPr="0090743F">
        <w:rPr>
          <w:rFonts w:ascii="Arial" w:hAnsi="Arial" w:cs="Arial"/>
          <w:color w:val="000000" w:themeColor="text1"/>
          <w:lang w:val="en-US"/>
        </w:rPr>
        <w:t>T</w:t>
      </w:r>
      <w:r w:rsidR="0002450C" w:rsidRPr="0090743F">
        <w:rPr>
          <w:rFonts w:ascii="Arial" w:hAnsi="Arial" w:cs="Arial"/>
          <w:color w:val="000000" w:themeColor="text1"/>
          <w:lang w:val="en-US"/>
        </w:rPr>
        <w:t xml:space="preserve">he failing heart is </w:t>
      </w:r>
      <w:r w:rsidR="00F2050A" w:rsidRPr="0090743F">
        <w:rPr>
          <w:rFonts w:ascii="Arial" w:hAnsi="Arial" w:cs="Arial"/>
          <w:color w:val="000000" w:themeColor="text1"/>
          <w:lang w:val="en-US"/>
        </w:rPr>
        <w:t xml:space="preserve">quickly </w:t>
      </w:r>
      <w:r w:rsidR="0002450C" w:rsidRPr="0090743F">
        <w:rPr>
          <w:rFonts w:ascii="Arial" w:hAnsi="Arial" w:cs="Arial"/>
          <w:color w:val="000000" w:themeColor="text1"/>
          <w:lang w:val="en-US"/>
        </w:rPr>
        <w:t xml:space="preserve">removed </w:t>
      </w:r>
      <w:r w:rsidR="000D1F48" w:rsidRPr="0090743F">
        <w:rPr>
          <w:rFonts w:ascii="Arial" w:hAnsi="Arial" w:cs="Arial"/>
          <w:color w:val="000000" w:themeColor="text1"/>
          <w:lang w:val="en-US"/>
        </w:rPr>
        <w:t xml:space="preserve">so </w:t>
      </w:r>
      <w:r w:rsidR="0002450C" w:rsidRPr="0090743F">
        <w:rPr>
          <w:rFonts w:ascii="Arial" w:hAnsi="Arial" w:cs="Arial"/>
          <w:color w:val="000000" w:themeColor="text1"/>
          <w:lang w:val="en-US"/>
        </w:rPr>
        <w:t xml:space="preserve">we </w:t>
      </w:r>
      <w:r w:rsidR="00F2050A" w:rsidRPr="0090743F">
        <w:rPr>
          <w:rFonts w:ascii="Arial" w:hAnsi="Arial" w:cs="Arial"/>
          <w:color w:val="000000" w:themeColor="text1"/>
          <w:lang w:val="en-US"/>
        </w:rPr>
        <w:t xml:space="preserve">can </w:t>
      </w:r>
      <w:r w:rsidR="007F1C1E" w:rsidRPr="0090743F">
        <w:rPr>
          <w:rFonts w:ascii="Arial" w:hAnsi="Arial" w:cs="Arial"/>
          <w:color w:val="000000" w:themeColor="text1"/>
          <w:lang w:val="en-US"/>
        </w:rPr>
        <w:t>immediately</w:t>
      </w:r>
      <w:r w:rsidR="0002450C" w:rsidRPr="0090743F">
        <w:rPr>
          <w:rFonts w:ascii="Arial" w:hAnsi="Arial" w:cs="Arial"/>
          <w:color w:val="000000" w:themeColor="text1"/>
          <w:lang w:val="en-US"/>
        </w:rPr>
        <w:t xml:space="preserve"> </w:t>
      </w:r>
      <w:r w:rsidR="0000617B" w:rsidRPr="0090743F">
        <w:rPr>
          <w:rFonts w:ascii="Arial" w:hAnsi="Arial" w:cs="Arial"/>
          <w:color w:val="000000" w:themeColor="text1"/>
          <w:lang w:val="en-US"/>
        </w:rPr>
        <w:t>begin</w:t>
      </w:r>
      <w:r w:rsidR="004A6784" w:rsidRPr="0090743F">
        <w:rPr>
          <w:rFonts w:ascii="Arial" w:hAnsi="Arial" w:cs="Arial"/>
          <w:color w:val="000000" w:themeColor="text1"/>
          <w:lang w:val="en-US"/>
        </w:rPr>
        <w:t xml:space="preserve"> isolating small </w:t>
      </w:r>
      <w:r w:rsidR="00F2050A" w:rsidRPr="0090743F">
        <w:rPr>
          <w:rFonts w:ascii="Arial" w:hAnsi="Arial" w:cs="Arial"/>
          <w:color w:val="000000" w:themeColor="text1"/>
          <w:lang w:val="en-US"/>
        </w:rPr>
        <w:t>(</w:t>
      </w:r>
      <w:r w:rsidR="004A6784" w:rsidRPr="0090743F">
        <w:rPr>
          <w:rFonts w:ascii="Arial" w:hAnsi="Arial" w:cs="Arial"/>
          <w:color w:val="000000" w:themeColor="text1"/>
          <w:lang w:val="en-US"/>
        </w:rPr>
        <w:t>~1 gm</w:t>
      </w:r>
      <w:r w:rsidR="00F2050A" w:rsidRPr="0090743F">
        <w:rPr>
          <w:rFonts w:ascii="Arial" w:hAnsi="Arial" w:cs="Arial"/>
          <w:color w:val="000000" w:themeColor="text1"/>
          <w:lang w:val="en-US"/>
        </w:rPr>
        <w:t>)</w:t>
      </w:r>
      <w:r w:rsidR="007F1C1E" w:rsidRPr="0090743F">
        <w:rPr>
          <w:rFonts w:ascii="Arial" w:hAnsi="Arial" w:cs="Arial"/>
          <w:color w:val="000000" w:themeColor="text1"/>
          <w:lang w:val="en-US"/>
        </w:rPr>
        <w:t xml:space="preserve"> </w:t>
      </w:r>
      <w:r w:rsidR="004A6784" w:rsidRPr="0090743F">
        <w:rPr>
          <w:rFonts w:ascii="Arial" w:hAnsi="Arial" w:cs="Arial"/>
          <w:color w:val="000000" w:themeColor="text1"/>
          <w:lang w:val="en-US"/>
        </w:rPr>
        <w:t>samples</w:t>
      </w:r>
      <w:r w:rsidR="0002450C" w:rsidRPr="0090743F">
        <w:rPr>
          <w:rFonts w:ascii="Arial" w:hAnsi="Arial" w:cs="Arial"/>
          <w:color w:val="000000" w:themeColor="text1"/>
          <w:lang w:val="en-US"/>
        </w:rPr>
        <w:t xml:space="preserve">. We </w:t>
      </w:r>
      <w:r w:rsidR="0000617B" w:rsidRPr="0090743F">
        <w:rPr>
          <w:rFonts w:ascii="Arial" w:hAnsi="Arial" w:cs="Arial"/>
          <w:color w:val="000000" w:themeColor="text1"/>
          <w:lang w:val="en-US"/>
        </w:rPr>
        <w:t>start</w:t>
      </w:r>
      <w:r w:rsidR="00337E63" w:rsidRPr="0090743F">
        <w:rPr>
          <w:rFonts w:ascii="Arial" w:hAnsi="Arial" w:cs="Arial"/>
          <w:lang w:val="en-US"/>
        </w:rPr>
        <w:t xml:space="preserve"> by r</w:t>
      </w:r>
      <w:r w:rsidR="002E1951" w:rsidRPr="0090743F">
        <w:rPr>
          <w:rFonts w:ascii="Arial" w:hAnsi="Arial" w:cs="Arial"/>
          <w:lang w:val="en-US"/>
        </w:rPr>
        <w:t>emoving</w:t>
      </w:r>
      <w:r w:rsidR="00EE70CF" w:rsidRPr="0090743F">
        <w:rPr>
          <w:rFonts w:ascii="Arial" w:hAnsi="Arial" w:cs="Arial"/>
          <w:lang w:val="en-US"/>
        </w:rPr>
        <w:t xml:space="preserve"> a</w:t>
      </w:r>
      <w:r w:rsidR="002E1951" w:rsidRPr="0090743F">
        <w:rPr>
          <w:rFonts w:ascii="Arial" w:hAnsi="Arial" w:cs="Arial"/>
          <w:lang w:val="en-US"/>
        </w:rPr>
        <w:t xml:space="preserve"> ~1</w:t>
      </w:r>
      <w:r w:rsidR="00BE1163" w:rsidRPr="0090743F">
        <w:rPr>
          <w:rFonts w:ascii="Arial" w:hAnsi="Arial" w:cs="Arial"/>
          <w:lang w:val="en-US"/>
        </w:rPr>
        <w:t xml:space="preserve"> </w:t>
      </w:r>
      <w:r w:rsidR="002E1951" w:rsidRPr="0090743F">
        <w:rPr>
          <w:rFonts w:ascii="Arial" w:hAnsi="Arial" w:cs="Arial"/>
          <w:lang w:val="en-US"/>
        </w:rPr>
        <w:t xml:space="preserve">cm </w:t>
      </w:r>
      <w:r w:rsidR="00BE1163" w:rsidRPr="0090743F">
        <w:rPr>
          <w:rFonts w:ascii="Arial" w:hAnsi="Arial" w:cs="Arial"/>
          <w:lang w:val="en-US"/>
        </w:rPr>
        <w:t xml:space="preserve">wide </w:t>
      </w:r>
      <w:r w:rsidR="002E1951" w:rsidRPr="0090743F">
        <w:rPr>
          <w:rFonts w:ascii="Arial" w:hAnsi="Arial" w:cs="Arial"/>
          <w:lang w:val="en-US"/>
        </w:rPr>
        <w:t xml:space="preserve">strip from the </w:t>
      </w:r>
      <w:r w:rsidR="004A6784" w:rsidRPr="0090743F">
        <w:rPr>
          <w:rFonts w:ascii="Arial" w:hAnsi="Arial" w:cs="Arial"/>
          <w:lang w:val="en-US"/>
        </w:rPr>
        <w:t xml:space="preserve">LV </w:t>
      </w:r>
      <w:r w:rsidR="002E1951" w:rsidRPr="0090743F">
        <w:rPr>
          <w:rFonts w:ascii="Arial" w:hAnsi="Arial" w:cs="Arial"/>
          <w:lang w:val="en-US"/>
        </w:rPr>
        <w:t xml:space="preserve">anterior </w:t>
      </w:r>
      <w:r w:rsidR="00337E63" w:rsidRPr="0090743F">
        <w:rPr>
          <w:rFonts w:ascii="Arial" w:hAnsi="Arial" w:cs="Arial"/>
          <w:lang w:val="en-US"/>
        </w:rPr>
        <w:t xml:space="preserve">free wall </w:t>
      </w:r>
      <w:r w:rsidR="0000617B" w:rsidRPr="0090743F">
        <w:rPr>
          <w:rFonts w:ascii="Arial" w:hAnsi="Arial" w:cs="Arial"/>
          <w:lang w:val="en-US"/>
        </w:rPr>
        <w:t>which is</w:t>
      </w:r>
      <w:r w:rsidR="002E1951" w:rsidRPr="0090743F">
        <w:rPr>
          <w:rFonts w:ascii="Arial" w:hAnsi="Arial" w:cs="Arial"/>
          <w:lang w:val="en-US"/>
        </w:rPr>
        <w:t xml:space="preserve"> cut </w:t>
      </w:r>
      <w:r w:rsidR="00EE70CF" w:rsidRPr="0090743F">
        <w:rPr>
          <w:rFonts w:ascii="Arial" w:hAnsi="Arial" w:cs="Arial"/>
          <w:lang w:val="en-US"/>
        </w:rPr>
        <w:t>it into 1 cm sections</w:t>
      </w:r>
      <w:r w:rsidR="002E1951" w:rsidRPr="0090743F">
        <w:rPr>
          <w:rFonts w:ascii="Arial" w:hAnsi="Arial" w:cs="Arial"/>
          <w:lang w:val="en-US"/>
        </w:rPr>
        <w:t xml:space="preserve"> from base to apex</w:t>
      </w:r>
      <w:r w:rsidR="004A6784" w:rsidRPr="0090743F">
        <w:rPr>
          <w:rFonts w:ascii="Arial" w:hAnsi="Arial" w:cs="Arial"/>
          <w:lang w:val="en-US"/>
        </w:rPr>
        <w:t xml:space="preserve"> and immediately snap-frozen in liquid nitrogen.</w:t>
      </w:r>
      <w:r w:rsidR="0000617B" w:rsidRPr="0090743F">
        <w:rPr>
          <w:rFonts w:ascii="Arial" w:hAnsi="Arial" w:cs="Arial"/>
          <w:lang w:val="en-US"/>
        </w:rPr>
        <w:t xml:space="preserve"> </w:t>
      </w:r>
      <w:r w:rsidR="004A6784" w:rsidRPr="0090743F">
        <w:rPr>
          <w:rFonts w:ascii="Arial" w:hAnsi="Arial" w:cs="Arial"/>
          <w:lang w:val="en-US"/>
        </w:rPr>
        <w:t>This process</w:t>
      </w:r>
      <w:r w:rsidR="001F0256" w:rsidRPr="0090743F">
        <w:rPr>
          <w:rFonts w:ascii="Arial" w:hAnsi="Arial" w:cs="Arial"/>
          <w:lang w:val="en-US"/>
        </w:rPr>
        <w:t>ing of LV strips</w:t>
      </w:r>
      <w:r w:rsidR="004A6784" w:rsidRPr="0090743F">
        <w:rPr>
          <w:rFonts w:ascii="Arial" w:hAnsi="Arial" w:cs="Arial"/>
          <w:lang w:val="en-US"/>
        </w:rPr>
        <w:t xml:space="preserve"> is repeated until we have collected 2</w:t>
      </w:r>
      <w:r w:rsidR="00F2050A" w:rsidRPr="0090743F">
        <w:rPr>
          <w:rFonts w:ascii="Arial" w:hAnsi="Arial" w:cs="Arial"/>
          <w:lang w:val="en-US"/>
        </w:rPr>
        <w:t>5</w:t>
      </w:r>
      <w:r w:rsidR="004A6784" w:rsidRPr="0090743F">
        <w:rPr>
          <w:rFonts w:ascii="Arial" w:hAnsi="Arial" w:cs="Arial"/>
          <w:lang w:val="en-US"/>
        </w:rPr>
        <w:t>-30 cryovials</w:t>
      </w:r>
      <w:r w:rsidR="001F0256" w:rsidRPr="0090743F">
        <w:rPr>
          <w:rFonts w:ascii="Arial" w:hAnsi="Arial" w:cs="Arial"/>
          <w:lang w:val="en-US"/>
        </w:rPr>
        <w:t xml:space="preserve"> (1.8 ml)</w:t>
      </w:r>
      <w:r w:rsidR="004A6784" w:rsidRPr="0090743F">
        <w:rPr>
          <w:rFonts w:ascii="Arial" w:hAnsi="Arial" w:cs="Arial"/>
          <w:lang w:val="en-US"/>
        </w:rPr>
        <w:t xml:space="preserve">, each </w:t>
      </w:r>
      <w:r w:rsidR="00F17188" w:rsidRPr="0090743F">
        <w:rPr>
          <w:rFonts w:ascii="Arial" w:hAnsi="Arial" w:cs="Arial"/>
          <w:lang w:val="en-US"/>
        </w:rPr>
        <w:t xml:space="preserve">labelled with </w:t>
      </w:r>
      <w:r w:rsidR="001F0256" w:rsidRPr="0090743F">
        <w:rPr>
          <w:rFonts w:ascii="Arial" w:hAnsi="Arial" w:cs="Arial"/>
          <w:lang w:val="en-US"/>
        </w:rPr>
        <w:t xml:space="preserve">a printed label </w:t>
      </w:r>
      <w:r w:rsidR="004A6784" w:rsidRPr="0090743F">
        <w:rPr>
          <w:rFonts w:ascii="Arial" w:hAnsi="Arial" w:cs="Arial"/>
          <w:lang w:val="en-US"/>
        </w:rPr>
        <w:t>to identify the sample number, heart chamber, and a unique de-identified patient code</w:t>
      </w:r>
      <w:r w:rsidR="001F0256" w:rsidRPr="0090743F">
        <w:rPr>
          <w:rFonts w:ascii="Arial" w:hAnsi="Arial" w:cs="Arial"/>
          <w:lang w:val="en-US"/>
        </w:rPr>
        <w:t>.</w:t>
      </w:r>
      <w:r w:rsidR="004A6784" w:rsidRPr="0090743F">
        <w:rPr>
          <w:rFonts w:ascii="Arial" w:hAnsi="Arial" w:cs="Arial"/>
          <w:lang w:val="en-US"/>
        </w:rPr>
        <w:t xml:space="preserve"> </w:t>
      </w:r>
      <w:r w:rsidR="007D078C" w:rsidRPr="0090743F">
        <w:rPr>
          <w:rFonts w:ascii="Arial" w:hAnsi="Arial" w:cs="Arial"/>
          <w:lang w:val="en-US"/>
        </w:rPr>
        <w:t xml:space="preserve">We then collect </w:t>
      </w:r>
      <w:r w:rsidR="00F2050A" w:rsidRPr="0090743F">
        <w:rPr>
          <w:rFonts w:ascii="Arial" w:hAnsi="Arial" w:cs="Arial"/>
          <w:lang w:val="en-US"/>
        </w:rPr>
        <w:t xml:space="preserve">about </w:t>
      </w:r>
      <w:r w:rsidR="007D078C" w:rsidRPr="0090743F">
        <w:rPr>
          <w:rFonts w:ascii="Arial" w:hAnsi="Arial" w:cs="Arial"/>
          <w:lang w:val="en-US"/>
        </w:rPr>
        <w:t xml:space="preserve">10 </w:t>
      </w:r>
      <w:r w:rsidR="001F0256" w:rsidRPr="0090743F">
        <w:rPr>
          <w:rFonts w:ascii="Arial" w:hAnsi="Arial" w:cs="Arial"/>
          <w:lang w:val="en-US"/>
        </w:rPr>
        <w:t xml:space="preserve">more </w:t>
      </w:r>
      <w:r w:rsidR="007D078C" w:rsidRPr="0090743F">
        <w:rPr>
          <w:rFonts w:ascii="Arial" w:hAnsi="Arial" w:cs="Arial"/>
          <w:lang w:val="en-US"/>
        </w:rPr>
        <w:t>cryovials of tissue</w:t>
      </w:r>
      <w:r w:rsidR="002E1951" w:rsidRPr="0090743F">
        <w:rPr>
          <w:rFonts w:ascii="Arial" w:hAnsi="Arial" w:cs="Arial"/>
          <w:lang w:val="en-US"/>
        </w:rPr>
        <w:t xml:space="preserve"> </w:t>
      </w:r>
      <w:r w:rsidR="007D078C" w:rsidRPr="0090743F">
        <w:rPr>
          <w:rFonts w:ascii="Arial" w:hAnsi="Arial" w:cs="Arial"/>
          <w:lang w:val="en-US"/>
        </w:rPr>
        <w:t>from</w:t>
      </w:r>
      <w:r w:rsidR="002E1951" w:rsidRPr="0090743F">
        <w:rPr>
          <w:rFonts w:ascii="Arial" w:hAnsi="Arial" w:cs="Arial"/>
          <w:lang w:val="en-US"/>
        </w:rPr>
        <w:t xml:space="preserve"> the RV</w:t>
      </w:r>
      <w:r w:rsidR="004032FC" w:rsidRPr="0090743F">
        <w:rPr>
          <w:rFonts w:ascii="Arial" w:hAnsi="Arial" w:cs="Arial"/>
          <w:lang w:val="en-US"/>
        </w:rPr>
        <w:t xml:space="preserve">, </w:t>
      </w:r>
      <w:r w:rsidR="00FB73B7" w:rsidRPr="0090743F">
        <w:rPr>
          <w:rFonts w:ascii="Arial" w:hAnsi="Arial" w:cs="Arial"/>
          <w:lang w:val="en-US"/>
        </w:rPr>
        <w:t xml:space="preserve">at least </w:t>
      </w:r>
      <w:r w:rsidR="001F0256" w:rsidRPr="0090743F">
        <w:rPr>
          <w:rFonts w:ascii="Arial" w:hAnsi="Arial" w:cs="Arial"/>
          <w:lang w:val="en-US"/>
        </w:rPr>
        <w:t>10 from the interventricular septum,</w:t>
      </w:r>
      <w:r w:rsidR="004032FC" w:rsidRPr="0090743F">
        <w:rPr>
          <w:rFonts w:ascii="Arial" w:hAnsi="Arial" w:cs="Arial"/>
          <w:lang w:val="en-US"/>
        </w:rPr>
        <w:t xml:space="preserve"> </w:t>
      </w:r>
      <w:r w:rsidR="001F0256" w:rsidRPr="0090743F">
        <w:rPr>
          <w:rFonts w:ascii="Arial" w:hAnsi="Arial" w:cs="Arial"/>
          <w:lang w:val="en-US"/>
        </w:rPr>
        <w:t xml:space="preserve">several </w:t>
      </w:r>
      <w:r w:rsidR="00F2050A" w:rsidRPr="0090743F">
        <w:rPr>
          <w:rFonts w:ascii="Arial" w:hAnsi="Arial" w:cs="Arial"/>
          <w:lang w:val="en-US"/>
        </w:rPr>
        <w:t xml:space="preserve">vials </w:t>
      </w:r>
      <w:r w:rsidR="001F0256" w:rsidRPr="0090743F">
        <w:rPr>
          <w:rFonts w:ascii="Arial" w:hAnsi="Arial" w:cs="Arial"/>
          <w:lang w:val="en-US"/>
        </w:rPr>
        <w:t>from</w:t>
      </w:r>
      <w:r w:rsidR="004032FC" w:rsidRPr="0090743F">
        <w:rPr>
          <w:rFonts w:ascii="Arial" w:hAnsi="Arial" w:cs="Arial"/>
          <w:lang w:val="en-US"/>
        </w:rPr>
        <w:t xml:space="preserve"> the papillary muscles, </w:t>
      </w:r>
      <w:r w:rsidR="001F0256" w:rsidRPr="0090743F">
        <w:rPr>
          <w:rFonts w:ascii="Arial" w:hAnsi="Arial" w:cs="Arial"/>
          <w:lang w:val="en-US"/>
        </w:rPr>
        <w:t>and finally 3-5 vials from</w:t>
      </w:r>
      <w:r w:rsidR="00F2050A" w:rsidRPr="0090743F">
        <w:rPr>
          <w:rFonts w:ascii="Arial" w:hAnsi="Arial" w:cs="Arial"/>
          <w:lang w:val="en-US"/>
        </w:rPr>
        <w:t xml:space="preserve"> each the </w:t>
      </w:r>
      <w:r w:rsidR="004032FC" w:rsidRPr="0090743F">
        <w:rPr>
          <w:rFonts w:ascii="Arial" w:hAnsi="Arial" w:cs="Arial"/>
          <w:lang w:val="en-US"/>
        </w:rPr>
        <w:t xml:space="preserve">left and right atria. With </w:t>
      </w:r>
      <w:r w:rsidR="00EE70CF" w:rsidRPr="0090743F">
        <w:rPr>
          <w:rFonts w:ascii="Arial" w:hAnsi="Arial" w:cs="Arial"/>
          <w:lang w:val="en-US"/>
        </w:rPr>
        <w:t>a two-person team</w:t>
      </w:r>
      <w:r w:rsidR="004032FC" w:rsidRPr="0090743F">
        <w:rPr>
          <w:rFonts w:ascii="Arial" w:hAnsi="Arial" w:cs="Arial"/>
          <w:lang w:val="en-US"/>
        </w:rPr>
        <w:t xml:space="preserve"> it is possible for one </w:t>
      </w:r>
      <w:r w:rsidR="001F0256" w:rsidRPr="0090743F">
        <w:rPr>
          <w:rFonts w:ascii="Arial" w:hAnsi="Arial" w:cs="Arial"/>
          <w:lang w:val="en-US"/>
        </w:rPr>
        <w:t xml:space="preserve">of us </w:t>
      </w:r>
      <w:r w:rsidR="004032FC" w:rsidRPr="0090743F">
        <w:rPr>
          <w:rFonts w:ascii="Arial" w:hAnsi="Arial" w:cs="Arial"/>
          <w:lang w:val="en-US"/>
        </w:rPr>
        <w:t>to dissect the major coronary arteries (L main, LAD, circumflex, and R coronar</w:t>
      </w:r>
      <w:r w:rsidR="00EE70CF" w:rsidRPr="0090743F">
        <w:rPr>
          <w:rFonts w:ascii="Arial" w:hAnsi="Arial" w:cs="Arial"/>
          <w:lang w:val="en-US"/>
        </w:rPr>
        <w:t>y</w:t>
      </w:r>
      <w:r w:rsidR="004032FC" w:rsidRPr="0090743F">
        <w:rPr>
          <w:rFonts w:ascii="Arial" w:hAnsi="Arial" w:cs="Arial"/>
          <w:lang w:val="en-US"/>
        </w:rPr>
        <w:t>)</w:t>
      </w:r>
      <w:r w:rsidR="00BE1163" w:rsidRPr="0090743F">
        <w:rPr>
          <w:rFonts w:ascii="Arial" w:hAnsi="Arial" w:cs="Arial"/>
          <w:lang w:val="en-US"/>
        </w:rPr>
        <w:t xml:space="preserve"> </w:t>
      </w:r>
      <w:r w:rsidR="001F0256" w:rsidRPr="0090743F">
        <w:rPr>
          <w:rFonts w:ascii="Arial" w:hAnsi="Arial" w:cs="Arial"/>
          <w:lang w:val="en-US"/>
        </w:rPr>
        <w:t xml:space="preserve">which are easily identified on the surface of the heart. </w:t>
      </w:r>
      <w:r w:rsidR="007F1C1E" w:rsidRPr="0090743F">
        <w:rPr>
          <w:rFonts w:ascii="Arial" w:hAnsi="Arial" w:cs="Arial"/>
          <w:lang w:val="en-US"/>
        </w:rPr>
        <w:t>When</w:t>
      </w:r>
      <w:r w:rsidR="004032FC" w:rsidRPr="0090743F">
        <w:rPr>
          <w:rFonts w:ascii="Arial" w:hAnsi="Arial" w:cs="Arial"/>
          <w:lang w:val="en-US"/>
        </w:rPr>
        <w:t xml:space="preserve"> 40 minutes </w:t>
      </w:r>
      <w:r w:rsidR="001F0256" w:rsidRPr="0090743F">
        <w:rPr>
          <w:rFonts w:ascii="Arial" w:hAnsi="Arial" w:cs="Arial"/>
          <w:lang w:val="en-US"/>
        </w:rPr>
        <w:t>has passed after</w:t>
      </w:r>
      <w:r w:rsidR="004032FC" w:rsidRPr="0090743F">
        <w:rPr>
          <w:rFonts w:ascii="Arial" w:hAnsi="Arial" w:cs="Arial"/>
          <w:lang w:val="en-US"/>
        </w:rPr>
        <w:t xml:space="preserve"> </w:t>
      </w:r>
      <w:proofErr w:type="spellStart"/>
      <w:r w:rsidR="004032FC" w:rsidRPr="0090743F">
        <w:rPr>
          <w:rFonts w:ascii="Arial" w:hAnsi="Arial" w:cs="Arial"/>
          <w:lang w:val="en-US"/>
        </w:rPr>
        <w:t>crossclamp</w:t>
      </w:r>
      <w:proofErr w:type="spellEnd"/>
      <w:r w:rsidR="007F1C1E" w:rsidRPr="0090743F">
        <w:rPr>
          <w:rFonts w:ascii="Arial" w:hAnsi="Arial" w:cs="Arial"/>
          <w:lang w:val="en-US"/>
        </w:rPr>
        <w:t xml:space="preserve"> time, collection ceases</w:t>
      </w:r>
      <w:r w:rsidR="004032FC" w:rsidRPr="0090743F">
        <w:rPr>
          <w:rFonts w:ascii="Arial" w:hAnsi="Arial" w:cs="Arial"/>
          <w:lang w:val="en-US"/>
        </w:rPr>
        <w:t xml:space="preserve">. The remainder of the heart is placed into formalin to be </w:t>
      </w:r>
      <w:r w:rsidR="00B329F9" w:rsidRPr="0090743F">
        <w:rPr>
          <w:rFonts w:ascii="Arial" w:hAnsi="Arial" w:cs="Arial"/>
          <w:lang w:val="en-US"/>
        </w:rPr>
        <w:t>c</w:t>
      </w:r>
      <w:r w:rsidR="004032FC" w:rsidRPr="0090743F">
        <w:rPr>
          <w:rFonts w:ascii="Arial" w:hAnsi="Arial" w:cs="Arial"/>
          <w:lang w:val="en-US"/>
        </w:rPr>
        <w:t>ollected by Anatomical Pathology</w:t>
      </w:r>
      <w:r w:rsidR="00B329F9" w:rsidRPr="0090743F">
        <w:rPr>
          <w:rFonts w:ascii="Arial" w:hAnsi="Arial" w:cs="Arial"/>
          <w:lang w:val="en-US"/>
        </w:rPr>
        <w:t xml:space="preserve"> so a report can be prepared.</w:t>
      </w:r>
      <w:r w:rsidR="001F69BD" w:rsidRPr="0090743F">
        <w:rPr>
          <w:rFonts w:ascii="Arial" w:hAnsi="Arial" w:cs="Arial"/>
          <w:lang w:val="en-US"/>
        </w:rPr>
        <w:t xml:space="preserve"> </w:t>
      </w:r>
      <w:r w:rsidR="007F1C1E" w:rsidRPr="0090743F">
        <w:rPr>
          <w:rFonts w:ascii="Arial" w:hAnsi="Arial" w:cs="Arial"/>
          <w:lang w:val="en-US"/>
        </w:rPr>
        <w:t>We have collected heart samples from about 400 heart transplant patients</w:t>
      </w:r>
      <w:r w:rsidR="00F2050A" w:rsidRPr="0090743F">
        <w:rPr>
          <w:rFonts w:ascii="Arial" w:hAnsi="Arial" w:cs="Arial"/>
          <w:lang w:val="en-US"/>
        </w:rPr>
        <w:t xml:space="preserve">. We have also collected 110 donor hearts </w:t>
      </w:r>
      <w:r w:rsidR="00F17188" w:rsidRPr="0090743F">
        <w:rPr>
          <w:rFonts w:ascii="Arial" w:hAnsi="Arial" w:cs="Arial"/>
          <w:lang w:val="en-US"/>
        </w:rPr>
        <w:t xml:space="preserve">(aged from 3 months through 65 years) </w:t>
      </w:r>
      <w:r w:rsidR="00F2050A" w:rsidRPr="0090743F">
        <w:rPr>
          <w:rFonts w:ascii="Arial" w:hAnsi="Arial" w:cs="Arial"/>
          <w:lang w:val="en-US"/>
        </w:rPr>
        <w:t>that were not able to be tissue-type matched to patients waiting for a donor heart. The donor hearts come from patient’s that were declared</w:t>
      </w:r>
      <w:r w:rsidR="00D13671" w:rsidRPr="0090743F">
        <w:rPr>
          <w:rFonts w:ascii="Arial" w:hAnsi="Arial" w:cs="Arial"/>
          <w:lang w:val="en-US"/>
        </w:rPr>
        <w:t xml:space="preserve"> to have suffered</w:t>
      </w:r>
      <w:r w:rsidR="00F2050A" w:rsidRPr="0090743F">
        <w:rPr>
          <w:rFonts w:ascii="Arial" w:hAnsi="Arial" w:cs="Arial"/>
          <w:lang w:val="en-US"/>
        </w:rPr>
        <w:t xml:space="preserve"> “brain dea</w:t>
      </w:r>
      <w:r w:rsidR="00D13671" w:rsidRPr="0090743F">
        <w:rPr>
          <w:rFonts w:ascii="Arial" w:hAnsi="Arial" w:cs="Arial"/>
          <w:lang w:val="en-US"/>
        </w:rPr>
        <w:t>th</w:t>
      </w:r>
      <w:r w:rsidR="00F2050A" w:rsidRPr="0090743F">
        <w:rPr>
          <w:rFonts w:ascii="Arial" w:hAnsi="Arial" w:cs="Arial"/>
          <w:lang w:val="en-US"/>
        </w:rPr>
        <w:t>”</w:t>
      </w:r>
      <w:r w:rsidR="00FB73B7" w:rsidRPr="0090743F">
        <w:rPr>
          <w:rFonts w:ascii="Arial" w:hAnsi="Arial" w:cs="Arial"/>
          <w:lang w:val="en-US"/>
        </w:rPr>
        <w:t>,</w:t>
      </w:r>
      <w:r w:rsidR="00F2050A" w:rsidRPr="0090743F">
        <w:rPr>
          <w:rFonts w:ascii="Arial" w:hAnsi="Arial" w:cs="Arial"/>
          <w:lang w:val="en-US"/>
        </w:rPr>
        <w:t xml:space="preserve"> </w:t>
      </w:r>
      <w:r w:rsidR="000D1F48" w:rsidRPr="0090743F">
        <w:rPr>
          <w:rFonts w:ascii="Arial" w:hAnsi="Arial" w:cs="Arial"/>
          <w:lang w:val="en-US"/>
        </w:rPr>
        <w:t xml:space="preserve">usually </w:t>
      </w:r>
      <w:proofErr w:type="gramStart"/>
      <w:r w:rsidR="00FB73B7" w:rsidRPr="0090743F">
        <w:rPr>
          <w:rFonts w:ascii="Arial" w:hAnsi="Arial" w:cs="Arial"/>
          <w:lang w:val="en-US"/>
        </w:rPr>
        <w:t>as a result of</w:t>
      </w:r>
      <w:proofErr w:type="gramEnd"/>
      <w:r w:rsidR="00D13671" w:rsidRPr="0090743F">
        <w:rPr>
          <w:rFonts w:ascii="Arial" w:hAnsi="Arial" w:cs="Arial"/>
          <w:lang w:val="en-US"/>
        </w:rPr>
        <w:t xml:space="preserve"> massive cerebral artery </w:t>
      </w:r>
      <w:proofErr w:type="spellStart"/>
      <w:r w:rsidR="00D13671" w:rsidRPr="0090743F">
        <w:rPr>
          <w:rFonts w:ascii="Arial" w:hAnsi="Arial" w:cs="Arial"/>
          <w:lang w:val="en-US"/>
        </w:rPr>
        <w:t>haemorrhage</w:t>
      </w:r>
      <w:proofErr w:type="spellEnd"/>
      <w:r w:rsidR="00D13671" w:rsidRPr="0090743F">
        <w:rPr>
          <w:rFonts w:ascii="Arial" w:hAnsi="Arial" w:cs="Arial"/>
          <w:lang w:val="en-US"/>
        </w:rPr>
        <w:t xml:space="preserve">, </w:t>
      </w:r>
      <w:r w:rsidR="00F2050A" w:rsidRPr="0090743F">
        <w:rPr>
          <w:rFonts w:ascii="Arial" w:hAnsi="Arial" w:cs="Arial"/>
          <w:lang w:val="en-US"/>
        </w:rPr>
        <w:t>but whose heart</w:t>
      </w:r>
      <w:r w:rsidR="00D13671" w:rsidRPr="0090743F">
        <w:rPr>
          <w:rFonts w:ascii="Arial" w:hAnsi="Arial" w:cs="Arial"/>
          <w:lang w:val="en-US"/>
        </w:rPr>
        <w:t xml:space="preserve"> continued to beat. These hearts were removed from coordinator-certified donor patients.  The donor hearts were perfused with </w:t>
      </w:r>
      <w:r w:rsidR="00FB73B7" w:rsidRPr="0090743F">
        <w:rPr>
          <w:rFonts w:ascii="Arial" w:hAnsi="Arial" w:cs="Arial"/>
          <w:lang w:val="en-US"/>
        </w:rPr>
        <w:t xml:space="preserve">sterile </w:t>
      </w:r>
      <w:r w:rsidR="00D13671" w:rsidRPr="0090743F">
        <w:rPr>
          <w:rFonts w:ascii="Arial" w:hAnsi="Arial" w:cs="Arial"/>
          <w:lang w:val="en-US"/>
        </w:rPr>
        <w:t xml:space="preserve">ice-cold cardioplegic solution that arrested contraction, packed in </w:t>
      </w:r>
      <w:r w:rsidR="00E74B0B" w:rsidRPr="0090743F">
        <w:rPr>
          <w:rFonts w:ascii="Arial" w:hAnsi="Arial" w:cs="Arial"/>
          <w:lang w:val="en-US"/>
        </w:rPr>
        <w:t>ice,</w:t>
      </w:r>
      <w:r w:rsidR="00D13671" w:rsidRPr="0090743F">
        <w:rPr>
          <w:rFonts w:ascii="Arial" w:hAnsi="Arial" w:cs="Arial"/>
          <w:lang w:val="en-US"/>
        </w:rPr>
        <w:t xml:space="preserve"> and transported to St Vincent’s Hospital</w:t>
      </w:r>
      <w:r w:rsidR="00FB73B7" w:rsidRPr="0090743F">
        <w:rPr>
          <w:rFonts w:ascii="Arial" w:hAnsi="Arial" w:cs="Arial"/>
          <w:lang w:val="en-US"/>
        </w:rPr>
        <w:t>,</w:t>
      </w:r>
      <w:r w:rsidR="00D13671" w:rsidRPr="0090743F">
        <w:rPr>
          <w:rFonts w:ascii="Arial" w:hAnsi="Arial" w:cs="Arial"/>
          <w:lang w:val="en-US"/>
        </w:rPr>
        <w:t xml:space="preserve"> </w:t>
      </w:r>
      <w:r w:rsidR="00F17188" w:rsidRPr="0090743F">
        <w:rPr>
          <w:rFonts w:ascii="Arial" w:hAnsi="Arial" w:cs="Arial"/>
          <w:lang w:val="en-US"/>
        </w:rPr>
        <w:t xml:space="preserve">often </w:t>
      </w:r>
      <w:r w:rsidR="00D13671" w:rsidRPr="0090743F">
        <w:rPr>
          <w:rFonts w:ascii="Arial" w:hAnsi="Arial" w:cs="Arial"/>
          <w:lang w:val="en-US"/>
        </w:rPr>
        <w:t>by private jet</w:t>
      </w:r>
      <w:r w:rsidR="000D1F48" w:rsidRPr="0090743F">
        <w:rPr>
          <w:rFonts w:ascii="Arial" w:hAnsi="Arial" w:cs="Arial"/>
          <w:lang w:val="en-US"/>
        </w:rPr>
        <w:t xml:space="preserve"> from around Australia</w:t>
      </w:r>
      <w:r w:rsidR="00D13671" w:rsidRPr="0090743F">
        <w:rPr>
          <w:rFonts w:ascii="Arial" w:hAnsi="Arial" w:cs="Arial"/>
          <w:lang w:val="en-US"/>
        </w:rPr>
        <w:t>. The</w:t>
      </w:r>
      <w:r w:rsidR="00FB73B7" w:rsidRPr="0090743F">
        <w:rPr>
          <w:rFonts w:ascii="Arial" w:hAnsi="Arial" w:cs="Arial"/>
          <w:color w:val="000000"/>
        </w:rPr>
        <w:t xml:space="preserve"> donor</w:t>
      </w:r>
      <w:r w:rsidR="00FB73B7" w:rsidRPr="0090743F">
        <w:rPr>
          <w:rFonts w:ascii="Arial" w:hAnsi="Arial" w:cs="Arial"/>
          <w:lang w:val="en-US"/>
        </w:rPr>
        <w:t xml:space="preserve"> </w:t>
      </w:r>
      <w:r w:rsidR="00D13671" w:rsidRPr="0090743F">
        <w:rPr>
          <w:rFonts w:ascii="Arial" w:hAnsi="Arial" w:cs="Arial"/>
          <w:lang w:val="en-US"/>
        </w:rPr>
        <w:t xml:space="preserve">hearts were processed as described above except that the entire heart was </w:t>
      </w:r>
      <w:r w:rsidR="000D1F48" w:rsidRPr="0090743F">
        <w:rPr>
          <w:rFonts w:ascii="Arial" w:hAnsi="Arial" w:cs="Arial"/>
          <w:lang w:val="en-US"/>
        </w:rPr>
        <w:t>used</w:t>
      </w:r>
      <w:r w:rsidR="00D13671" w:rsidRPr="0090743F">
        <w:rPr>
          <w:rFonts w:ascii="Arial" w:hAnsi="Arial" w:cs="Arial"/>
          <w:lang w:val="en-US"/>
        </w:rPr>
        <w:t>, usually resulting in &gt;100 vials per heart.</w:t>
      </w:r>
      <w:r w:rsidR="005F0DC5" w:rsidRPr="0090743F">
        <w:rPr>
          <w:rFonts w:ascii="Arial" w:hAnsi="Arial" w:cs="Arial"/>
          <w:lang w:val="en-US"/>
        </w:rPr>
        <w:t xml:space="preserve"> Most of the hearts from healthy babies and children arose from swimming pool-drownings</w:t>
      </w:r>
      <w:r w:rsidR="00D8270F" w:rsidRPr="0090743F">
        <w:rPr>
          <w:rFonts w:ascii="Arial" w:hAnsi="Arial" w:cs="Arial"/>
          <w:lang w:val="en-US"/>
        </w:rPr>
        <w:t xml:space="preserve"> (dos Remedios et al. 2017)</w:t>
      </w:r>
      <w:r w:rsidR="005F0DC5" w:rsidRPr="0090743F">
        <w:rPr>
          <w:rFonts w:ascii="Arial" w:hAnsi="Arial" w:cs="Arial"/>
          <w:lang w:val="en-US"/>
        </w:rPr>
        <w:t>.</w:t>
      </w:r>
    </w:p>
    <w:p w14:paraId="57B63DD8" w14:textId="77777777" w:rsidR="007F1C1E" w:rsidRPr="0090743F" w:rsidRDefault="007F1C1E" w:rsidP="00BE1163">
      <w:pPr>
        <w:pStyle w:val="NoSpacing"/>
        <w:rPr>
          <w:rFonts w:ascii="Arial" w:hAnsi="Arial" w:cs="Arial"/>
          <w:lang w:val="en-US" w:eastAsia="en-GB"/>
        </w:rPr>
      </w:pPr>
    </w:p>
    <w:p w14:paraId="6B2CAB66" w14:textId="192B6859" w:rsidR="008423BB" w:rsidRPr="0090743F" w:rsidRDefault="00EE70CF" w:rsidP="00BE1163">
      <w:pPr>
        <w:pStyle w:val="NoSpacing"/>
        <w:rPr>
          <w:rFonts w:ascii="Arial" w:hAnsi="Arial" w:cs="Arial"/>
          <w:color w:val="303030"/>
          <w:shd w:val="clear" w:color="auto" w:fill="FFFFFF"/>
        </w:rPr>
      </w:pPr>
      <w:r w:rsidRPr="0090743F">
        <w:rPr>
          <w:rFonts w:ascii="Arial" w:hAnsi="Arial" w:cs="Arial"/>
          <w:lang w:val="en-US" w:eastAsia="en-GB"/>
        </w:rPr>
        <w:t>In a report of t</w:t>
      </w:r>
      <w:r w:rsidR="001F69BD" w:rsidRPr="0090743F">
        <w:rPr>
          <w:rFonts w:ascii="Arial" w:hAnsi="Arial" w:cs="Arial"/>
          <w:lang w:val="en-US" w:eastAsia="en-GB"/>
        </w:rPr>
        <w:t xml:space="preserve">he long-term outcomes for </w:t>
      </w:r>
      <w:r w:rsidRPr="0090743F">
        <w:rPr>
          <w:rFonts w:ascii="Arial" w:hAnsi="Arial" w:cs="Arial"/>
          <w:lang w:val="en-US" w:eastAsia="en-GB"/>
        </w:rPr>
        <w:t>1</w:t>
      </w:r>
      <w:r w:rsidR="00061F27" w:rsidRPr="0090743F">
        <w:rPr>
          <w:rFonts w:ascii="Arial" w:hAnsi="Arial" w:cs="Arial"/>
          <w:lang w:val="en-US" w:eastAsia="en-GB"/>
        </w:rPr>
        <w:t>,</w:t>
      </w:r>
      <w:r w:rsidRPr="0090743F">
        <w:rPr>
          <w:rFonts w:ascii="Arial" w:hAnsi="Arial" w:cs="Arial"/>
          <w:lang w:val="en-US" w:eastAsia="en-GB"/>
        </w:rPr>
        <w:t xml:space="preserve">938 PPCM transplant </w:t>
      </w:r>
      <w:r w:rsidR="001F69BD" w:rsidRPr="0090743F">
        <w:rPr>
          <w:rFonts w:ascii="Arial" w:hAnsi="Arial" w:cs="Arial"/>
          <w:lang w:val="en-US" w:eastAsia="en-GB"/>
        </w:rPr>
        <w:t xml:space="preserve">patients </w:t>
      </w:r>
      <w:r w:rsidR="002B1AB6" w:rsidRPr="0090743F">
        <w:rPr>
          <w:rFonts w:ascii="Arial" w:hAnsi="Arial" w:cs="Arial"/>
          <w:lang w:val="en-US" w:eastAsia="en-GB"/>
        </w:rPr>
        <w:t>and 28 age-match controls,</w:t>
      </w:r>
      <w:r w:rsidR="001F69BD" w:rsidRPr="0090743F">
        <w:rPr>
          <w:rFonts w:ascii="Arial" w:hAnsi="Arial" w:cs="Arial"/>
          <w:lang w:val="en-US" w:eastAsia="en-GB"/>
        </w:rPr>
        <w:t xml:space="preserve"> </w:t>
      </w:r>
      <w:proofErr w:type="spellStart"/>
      <w:r w:rsidR="001F69BD" w:rsidRPr="0090743F">
        <w:rPr>
          <w:rFonts w:ascii="Arial" w:hAnsi="Arial" w:cs="Arial"/>
          <w:color w:val="303030"/>
          <w:shd w:val="clear" w:color="auto" w:fill="FFFFFF"/>
        </w:rPr>
        <w:t>Bouabdallaoui</w:t>
      </w:r>
      <w:proofErr w:type="spellEnd"/>
      <w:r w:rsidR="001F69BD" w:rsidRPr="0090743F">
        <w:rPr>
          <w:rFonts w:ascii="Arial" w:hAnsi="Arial" w:cs="Arial"/>
          <w:color w:val="303030"/>
          <w:shd w:val="clear" w:color="auto" w:fill="FFFFFF"/>
        </w:rPr>
        <w:t xml:space="preserve"> et al. </w:t>
      </w:r>
      <w:r w:rsidR="002B1AB6" w:rsidRPr="0090743F">
        <w:rPr>
          <w:rFonts w:ascii="Arial" w:hAnsi="Arial" w:cs="Arial"/>
          <w:color w:val="303030"/>
          <w:shd w:val="clear" w:color="auto" w:fill="FFFFFF"/>
        </w:rPr>
        <w:t>(</w:t>
      </w:r>
      <w:r w:rsidR="001F69BD" w:rsidRPr="0090743F">
        <w:rPr>
          <w:rFonts w:ascii="Arial" w:hAnsi="Arial" w:cs="Arial"/>
          <w:color w:val="303030"/>
          <w:shd w:val="clear" w:color="auto" w:fill="FFFFFF"/>
        </w:rPr>
        <w:t xml:space="preserve">2018) </w:t>
      </w:r>
      <w:r w:rsidR="002B1AB6" w:rsidRPr="0090743F">
        <w:rPr>
          <w:rFonts w:ascii="Arial" w:hAnsi="Arial" w:cs="Arial"/>
          <w:color w:val="303030"/>
          <w:shd w:val="clear" w:color="auto" w:fill="FFFFFF"/>
        </w:rPr>
        <w:t>concluded that the outcomes “were favo</w:t>
      </w:r>
      <w:r w:rsidR="00A52B68" w:rsidRPr="0090743F">
        <w:rPr>
          <w:rFonts w:ascii="Arial" w:hAnsi="Arial" w:cs="Arial"/>
          <w:color w:val="303030"/>
          <w:shd w:val="clear" w:color="auto" w:fill="FFFFFF"/>
        </w:rPr>
        <w:t>u</w:t>
      </w:r>
      <w:r w:rsidR="002B1AB6" w:rsidRPr="0090743F">
        <w:rPr>
          <w:rFonts w:ascii="Arial" w:hAnsi="Arial" w:cs="Arial"/>
          <w:color w:val="303030"/>
          <w:shd w:val="clear" w:color="auto" w:fill="FFFFFF"/>
        </w:rPr>
        <w:t xml:space="preserve">rable”, and </w:t>
      </w:r>
      <w:r w:rsidR="001F69BD" w:rsidRPr="0090743F">
        <w:rPr>
          <w:rFonts w:ascii="Arial" w:hAnsi="Arial" w:cs="Arial"/>
          <w:color w:val="303030"/>
          <w:shd w:val="clear" w:color="auto" w:fill="FFFFFF"/>
        </w:rPr>
        <w:t xml:space="preserve">this is supported by the experience at the St Vincent’s Hospital Heart &amp; Lung </w:t>
      </w:r>
      <w:commentRangeStart w:id="52"/>
      <w:r w:rsidR="001F69BD" w:rsidRPr="0090743F">
        <w:rPr>
          <w:rFonts w:ascii="Arial" w:hAnsi="Arial" w:cs="Arial"/>
          <w:color w:val="303030"/>
          <w:shd w:val="clear" w:color="auto" w:fill="FFFFFF"/>
        </w:rPr>
        <w:t>Transplant Unit</w:t>
      </w:r>
      <w:commentRangeEnd w:id="52"/>
      <w:r w:rsidR="00852745">
        <w:rPr>
          <w:rStyle w:val="CommentReference"/>
        </w:rPr>
        <w:commentReference w:id="52"/>
      </w:r>
      <w:r w:rsidR="002232D9" w:rsidRPr="0090743F">
        <w:rPr>
          <w:rFonts w:ascii="Arial" w:hAnsi="Arial" w:cs="Arial"/>
          <w:color w:val="303030"/>
          <w:shd w:val="clear" w:color="auto" w:fill="FFFFFF"/>
        </w:rPr>
        <w:t xml:space="preserve">. Unfortunately, </w:t>
      </w:r>
      <w:r w:rsidR="00F17188" w:rsidRPr="0090743F">
        <w:rPr>
          <w:rFonts w:ascii="Arial" w:hAnsi="Arial" w:cs="Arial"/>
          <w:color w:val="303030"/>
          <w:shd w:val="clear" w:color="auto" w:fill="FFFFFF"/>
        </w:rPr>
        <w:t xml:space="preserve">the </w:t>
      </w:r>
      <w:proofErr w:type="spellStart"/>
      <w:r w:rsidR="00F17188" w:rsidRPr="0090743F">
        <w:rPr>
          <w:rFonts w:ascii="Arial" w:hAnsi="Arial" w:cs="Arial"/>
          <w:color w:val="303030"/>
          <w:shd w:val="clear" w:color="auto" w:fill="FFFFFF"/>
        </w:rPr>
        <w:t>Bouabdallaoui</w:t>
      </w:r>
      <w:proofErr w:type="spellEnd"/>
      <w:r w:rsidR="0027306F" w:rsidRPr="0090743F">
        <w:rPr>
          <w:rFonts w:ascii="Arial" w:hAnsi="Arial" w:cs="Arial"/>
          <w:color w:val="303030"/>
          <w:shd w:val="clear" w:color="auto" w:fill="FFFFFF"/>
        </w:rPr>
        <w:t xml:space="preserve"> group </w:t>
      </w:r>
      <w:r w:rsidR="00061F27" w:rsidRPr="0090743F">
        <w:rPr>
          <w:rFonts w:ascii="Arial" w:hAnsi="Arial" w:cs="Arial"/>
          <w:color w:val="303030"/>
          <w:shd w:val="clear" w:color="auto" w:fill="FFFFFF"/>
        </w:rPr>
        <w:t xml:space="preserve">did not </w:t>
      </w:r>
      <w:r w:rsidR="00D84F38" w:rsidRPr="0090743F">
        <w:rPr>
          <w:rFonts w:ascii="Arial" w:hAnsi="Arial" w:cs="Arial"/>
          <w:color w:val="303030"/>
          <w:shd w:val="clear" w:color="auto" w:fill="FFFFFF"/>
        </w:rPr>
        <w:t>collect</w:t>
      </w:r>
      <w:r w:rsidR="000266B3" w:rsidRPr="0090743F">
        <w:rPr>
          <w:rFonts w:ascii="Arial" w:hAnsi="Arial" w:cs="Arial"/>
          <w:color w:val="303030"/>
          <w:shd w:val="clear" w:color="auto" w:fill="FFFFFF"/>
        </w:rPr>
        <w:t xml:space="preserve"> tissue </w:t>
      </w:r>
      <w:r w:rsidR="00D84F38" w:rsidRPr="0090743F">
        <w:rPr>
          <w:rFonts w:ascii="Arial" w:hAnsi="Arial" w:cs="Arial"/>
          <w:color w:val="303030"/>
          <w:shd w:val="clear" w:color="auto" w:fill="FFFFFF"/>
        </w:rPr>
        <w:t>from</w:t>
      </w:r>
      <w:r w:rsidR="002232D9" w:rsidRPr="0090743F">
        <w:rPr>
          <w:rFonts w:ascii="Arial" w:hAnsi="Arial" w:cs="Arial"/>
          <w:color w:val="303030"/>
          <w:shd w:val="clear" w:color="auto" w:fill="FFFFFF"/>
        </w:rPr>
        <w:t xml:space="preserve"> the</w:t>
      </w:r>
      <w:r w:rsidR="00E14B93" w:rsidRPr="0090743F">
        <w:rPr>
          <w:rFonts w:ascii="Arial" w:hAnsi="Arial" w:cs="Arial"/>
          <w:color w:val="303030"/>
          <w:shd w:val="clear" w:color="auto" w:fill="FFFFFF"/>
        </w:rPr>
        <w:t>se</w:t>
      </w:r>
      <w:r w:rsidR="002232D9" w:rsidRPr="0090743F">
        <w:rPr>
          <w:rFonts w:ascii="Arial" w:hAnsi="Arial" w:cs="Arial"/>
          <w:color w:val="303030"/>
          <w:shd w:val="clear" w:color="auto" w:fill="FFFFFF"/>
        </w:rPr>
        <w:t xml:space="preserve"> failing explanted hearts</w:t>
      </w:r>
      <w:r w:rsidR="00D84F38" w:rsidRPr="0090743F">
        <w:rPr>
          <w:rFonts w:ascii="Arial" w:hAnsi="Arial" w:cs="Arial"/>
          <w:color w:val="303030"/>
          <w:shd w:val="clear" w:color="auto" w:fill="FFFFFF"/>
        </w:rPr>
        <w:t>.</w:t>
      </w:r>
      <w:r w:rsidR="001F69BD" w:rsidRPr="0090743F">
        <w:rPr>
          <w:rFonts w:ascii="Arial" w:hAnsi="Arial" w:cs="Arial"/>
          <w:color w:val="303030"/>
          <w:shd w:val="clear" w:color="auto" w:fill="FFFFFF"/>
        </w:rPr>
        <w:t xml:space="preserve"> More recently </w:t>
      </w:r>
      <w:proofErr w:type="spellStart"/>
      <w:r w:rsidR="001F69BD" w:rsidRPr="0090743F">
        <w:rPr>
          <w:rFonts w:ascii="Arial" w:hAnsi="Arial" w:cs="Arial"/>
          <w:color w:val="212121"/>
          <w:shd w:val="clear" w:color="auto" w:fill="FFFFFF"/>
        </w:rPr>
        <w:t>Rasmusson</w:t>
      </w:r>
      <w:proofErr w:type="spellEnd"/>
      <w:r w:rsidR="001F69BD" w:rsidRPr="0090743F">
        <w:rPr>
          <w:rFonts w:ascii="Arial" w:hAnsi="Arial" w:cs="Arial"/>
          <w:color w:val="212121"/>
          <w:shd w:val="clear" w:color="auto" w:fill="FFFFFF"/>
        </w:rPr>
        <w:t xml:space="preserve"> et al</w:t>
      </w:r>
      <w:r w:rsidR="00F17188" w:rsidRPr="0090743F">
        <w:rPr>
          <w:rFonts w:ascii="Arial" w:hAnsi="Arial" w:cs="Arial"/>
          <w:color w:val="212121"/>
          <w:shd w:val="clear" w:color="auto" w:fill="FFFFFF"/>
        </w:rPr>
        <w:t>.</w:t>
      </w:r>
      <w:r w:rsidR="001F69BD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061F27" w:rsidRPr="0090743F">
        <w:rPr>
          <w:rFonts w:ascii="Arial" w:hAnsi="Arial" w:cs="Arial"/>
          <w:color w:val="212121"/>
          <w:shd w:val="clear" w:color="auto" w:fill="FFFFFF"/>
        </w:rPr>
        <w:t>(</w:t>
      </w:r>
      <w:r w:rsidR="001F69BD" w:rsidRPr="0090743F">
        <w:rPr>
          <w:rFonts w:ascii="Arial" w:hAnsi="Arial" w:cs="Arial"/>
          <w:color w:val="212121"/>
          <w:shd w:val="clear" w:color="auto" w:fill="FFFFFF"/>
        </w:rPr>
        <w:t>2018</w:t>
      </w:r>
      <w:r w:rsidR="00061F27" w:rsidRPr="0090743F">
        <w:rPr>
          <w:rFonts w:ascii="Arial" w:hAnsi="Arial" w:cs="Arial"/>
          <w:color w:val="212121"/>
          <w:shd w:val="clear" w:color="auto" w:fill="FFFFFF"/>
        </w:rPr>
        <w:t>)</w:t>
      </w:r>
      <w:r w:rsidR="001F69BD" w:rsidRPr="0090743F">
        <w:rPr>
          <w:rFonts w:ascii="Arial" w:hAnsi="Arial" w:cs="Arial"/>
          <w:color w:val="212121"/>
          <w:shd w:val="clear" w:color="auto" w:fill="FFFFFF"/>
        </w:rPr>
        <w:t xml:space="preserve"> reported that of </w:t>
      </w:r>
      <w:r w:rsidR="002232D9" w:rsidRPr="0090743F">
        <w:rPr>
          <w:rFonts w:ascii="Arial" w:hAnsi="Arial" w:cs="Arial"/>
          <w:color w:val="212121"/>
          <w:shd w:val="clear" w:color="auto" w:fill="FFFFFF"/>
        </w:rPr>
        <w:t xml:space="preserve">42,406 </w:t>
      </w:r>
      <w:r w:rsidR="002B1AB6" w:rsidRPr="0090743F">
        <w:rPr>
          <w:rFonts w:ascii="Arial" w:hAnsi="Arial" w:cs="Arial"/>
          <w:color w:val="212121"/>
          <w:shd w:val="clear" w:color="auto" w:fill="FFFFFF"/>
        </w:rPr>
        <w:t xml:space="preserve">transplantations, </w:t>
      </w:r>
      <w:proofErr w:type="gramStart"/>
      <w:r w:rsidR="002B1AB6" w:rsidRPr="0090743F">
        <w:rPr>
          <w:rFonts w:ascii="Arial" w:hAnsi="Arial" w:cs="Arial"/>
          <w:color w:val="212121"/>
          <w:shd w:val="clear" w:color="auto" w:fill="FFFFFF"/>
        </w:rPr>
        <w:t>9</w:t>
      </w:r>
      <w:r w:rsidR="00F17188" w:rsidRPr="0090743F">
        <w:rPr>
          <w:rFonts w:ascii="Arial" w:hAnsi="Arial" w:cs="Arial"/>
          <w:color w:val="212121"/>
          <w:shd w:val="clear" w:color="auto" w:fill="FFFFFF"/>
        </w:rPr>
        <w:t>,</w:t>
      </w:r>
      <w:r w:rsidR="002B1AB6" w:rsidRPr="0090743F">
        <w:rPr>
          <w:rFonts w:ascii="Arial" w:hAnsi="Arial" w:cs="Arial"/>
          <w:color w:val="212121"/>
          <w:shd w:val="clear" w:color="auto" w:fill="FFFFFF"/>
        </w:rPr>
        <w:t xml:space="preserve">419  </w:t>
      </w:r>
      <w:r w:rsidR="002232D9" w:rsidRPr="0090743F">
        <w:rPr>
          <w:rFonts w:ascii="Arial" w:hAnsi="Arial" w:cs="Arial"/>
          <w:color w:val="212121"/>
          <w:shd w:val="clear" w:color="auto" w:fill="FFFFFF"/>
        </w:rPr>
        <w:t>were</w:t>
      </w:r>
      <w:proofErr w:type="gramEnd"/>
      <w:r w:rsidR="002232D9" w:rsidRPr="0090743F">
        <w:rPr>
          <w:rFonts w:ascii="Arial" w:hAnsi="Arial" w:cs="Arial"/>
          <w:color w:val="212121"/>
          <w:shd w:val="clear" w:color="auto" w:fill="FFFFFF"/>
        </w:rPr>
        <w:t xml:space="preserve"> women and 485 of these had PPCM (</w:t>
      </w:r>
      <w:proofErr w:type="spellStart"/>
      <w:r w:rsidR="002232D9" w:rsidRPr="0090743F">
        <w:rPr>
          <w:rFonts w:ascii="Arial" w:hAnsi="Arial" w:cs="Arial"/>
          <w:color w:val="212121"/>
          <w:shd w:val="clear" w:color="auto" w:fill="FFFFFF"/>
        </w:rPr>
        <w:t>Rasmusson</w:t>
      </w:r>
      <w:proofErr w:type="spellEnd"/>
      <w:r w:rsidR="002232D9" w:rsidRPr="0090743F">
        <w:rPr>
          <w:rFonts w:ascii="Arial" w:hAnsi="Arial" w:cs="Arial"/>
          <w:color w:val="212121"/>
          <w:shd w:val="clear" w:color="auto" w:fill="FFFFFF"/>
        </w:rPr>
        <w:t xml:space="preserve"> et al. 201</w:t>
      </w:r>
      <w:r w:rsidR="0027306F" w:rsidRPr="0090743F">
        <w:rPr>
          <w:rFonts w:ascii="Arial" w:hAnsi="Arial" w:cs="Arial"/>
          <w:color w:val="212121"/>
          <w:shd w:val="clear" w:color="auto" w:fill="FFFFFF"/>
        </w:rPr>
        <w:t>2</w:t>
      </w:r>
      <w:r w:rsidR="002232D9" w:rsidRPr="0090743F">
        <w:rPr>
          <w:rFonts w:ascii="Arial" w:hAnsi="Arial" w:cs="Arial"/>
          <w:color w:val="212121"/>
          <w:shd w:val="clear" w:color="auto" w:fill="FFFFFF"/>
        </w:rPr>
        <w:t xml:space="preserve">). These patients had a higher list status and were younger, </w:t>
      </w:r>
      <w:r w:rsidR="00061F27" w:rsidRPr="0090743F">
        <w:rPr>
          <w:rFonts w:ascii="Arial" w:hAnsi="Arial" w:cs="Arial"/>
          <w:color w:val="212121"/>
          <w:shd w:val="clear" w:color="auto" w:fill="FFFFFF"/>
        </w:rPr>
        <w:t>but</w:t>
      </w:r>
      <w:r w:rsidR="00F17188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2232D9" w:rsidRPr="0090743F">
        <w:rPr>
          <w:rFonts w:ascii="Arial" w:hAnsi="Arial" w:cs="Arial"/>
          <w:color w:val="212121"/>
          <w:shd w:val="clear" w:color="auto" w:fill="FFFFFF"/>
        </w:rPr>
        <w:t>graft survival was lower than comparable other women.</w:t>
      </w:r>
      <w:r w:rsidR="00C5128E" w:rsidRPr="0090743F">
        <w:rPr>
          <w:rFonts w:ascii="Arial" w:hAnsi="Arial" w:cs="Arial"/>
          <w:color w:val="212121"/>
          <w:shd w:val="clear" w:color="auto" w:fill="FFFFFF"/>
        </w:rPr>
        <w:t xml:space="preserve"> I</w:t>
      </w:r>
      <w:r w:rsidR="00E14B93" w:rsidRPr="0090743F">
        <w:rPr>
          <w:rFonts w:ascii="Arial" w:hAnsi="Arial" w:cs="Arial"/>
          <w:color w:val="212121"/>
          <w:shd w:val="clear" w:color="auto" w:fill="FFFFFF"/>
        </w:rPr>
        <w:t>n</w:t>
      </w:r>
      <w:r w:rsidR="00C5128E" w:rsidRPr="0090743F">
        <w:rPr>
          <w:rFonts w:ascii="Arial" w:hAnsi="Arial" w:cs="Arial"/>
          <w:color w:val="212121"/>
          <w:shd w:val="clear" w:color="auto" w:fill="FFFFFF"/>
        </w:rPr>
        <w:t xml:space="preserve"> the </w:t>
      </w:r>
      <w:r w:rsidR="00E14B93" w:rsidRPr="0090743F">
        <w:rPr>
          <w:rFonts w:ascii="Arial" w:hAnsi="Arial" w:cs="Arial"/>
          <w:color w:val="212121"/>
          <w:shd w:val="clear" w:color="auto" w:fill="FFFFFF"/>
        </w:rPr>
        <w:t>U</w:t>
      </w:r>
      <w:r w:rsidR="00C5128E" w:rsidRPr="0090743F">
        <w:rPr>
          <w:rFonts w:ascii="Arial" w:hAnsi="Arial" w:cs="Arial"/>
          <w:color w:val="212121"/>
          <w:shd w:val="clear" w:color="auto" w:fill="FFFFFF"/>
        </w:rPr>
        <w:t>SA,</w:t>
      </w:r>
      <w:r w:rsidR="002B1AB6" w:rsidRPr="0090743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C5128E" w:rsidRPr="0090743F">
        <w:rPr>
          <w:rFonts w:ascii="Arial" w:hAnsi="Arial" w:cs="Arial"/>
          <w:color w:val="212121"/>
          <w:shd w:val="clear" w:color="auto" w:fill="FFFFFF"/>
        </w:rPr>
        <w:t>1</w:t>
      </w:r>
      <w:r w:rsidR="00A84359" w:rsidRPr="0090743F">
        <w:rPr>
          <w:rFonts w:ascii="Arial" w:hAnsi="Arial" w:cs="Arial"/>
          <w:color w:val="212121"/>
          <w:shd w:val="clear" w:color="auto" w:fill="FFFFFF"/>
        </w:rPr>
        <w:t>,</w:t>
      </w:r>
      <w:r w:rsidR="00C5128E" w:rsidRPr="0090743F">
        <w:rPr>
          <w:rFonts w:ascii="Arial" w:hAnsi="Arial" w:cs="Arial"/>
          <w:color w:val="212121"/>
          <w:shd w:val="clear" w:color="auto" w:fill="FFFFFF"/>
        </w:rPr>
        <w:t>258 women received LVAD</w:t>
      </w:r>
      <w:r w:rsidR="002B1AB6" w:rsidRPr="0090743F">
        <w:rPr>
          <w:rFonts w:ascii="Arial" w:hAnsi="Arial" w:cs="Arial"/>
          <w:color w:val="212121"/>
          <w:shd w:val="clear" w:color="auto" w:fill="FFFFFF"/>
        </w:rPr>
        <w:t xml:space="preserve">s either as a bridge to recovery or to transplantation, </w:t>
      </w:r>
      <w:r w:rsidR="002B2747" w:rsidRPr="0090743F">
        <w:rPr>
          <w:rFonts w:ascii="Arial" w:hAnsi="Arial" w:cs="Arial"/>
          <w:color w:val="212121"/>
          <w:shd w:val="clear" w:color="auto" w:fill="FFFFFF"/>
        </w:rPr>
        <w:t>and</w:t>
      </w:r>
      <w:r w:rsidR="002B1AB6" w:rsidRPr="0090743F">
        <w:rPr>
          <w:rFonts w:ascii="Arial" w:hAnsi="Arial" w:cs="Arial"/>
          <w:color w:val="212121"/>
          <w:shd w:val="clear" w:color="auto" w:fill="FFFFFF"/>
        </w:rPr>
        <w:t xml:space="preserve"> this is another source of ventricular tissue that may have been snap-frozen and stored. If even a small fraction of these were snap-frozen, they would be valuable for research.</w:t>
      </w:r>
    </w:p>
    <w:p w14:paraId="5E5700F8" w14:textId="77777777" w:rsidR="009F23B8" w:rsidRPr="0090743F" w:rsidRDefault="009F23B8" w:rsidP="00CE390F">
      <w:pPr>
        <w:rPr>
          <w:rFonts w:ascii="Arial" w:hAnsi="Arial" w:cs="Arial"/>
          <w:color w:val="000000"/>
          <w:lang w:val="en-US"/>
        </w:rPr>
      </w:pPr>
    </w:p>
    <w:p w14:paraId="292245FA" w14:textId="25D729BB" w:rsidR="00A0233E" w:rsidRPr="0090743F" w:rsidRDefault="00A0233E" w:rsidP="00CE390F">
      <w:pPr>
        <w:rPr>
          <w:rFonts w:ascii="Arial" w:hAnsi="Arial" w:cs="Arial"/>
          <w:color w:val="000000"/>
          <w:lang w:val="en-US"/>
        </w:rPr>
      </w:pPr>
      <w:r w:rsidRPr="0090743F">
        <w:rPr>
          <w:rFonts w:ascii="Arial" w:hAnsi="Arial" w:cs="Arial"/>
          <w:color w:val="000000"/>
          <w:lang w:val="en-US"/>
        </w:rPr>
        <w:t xml:space="preserve">We therefore need to look for existing (and future) sources of PPCM transplanted hearts. The registry of the International </w:t>
      </w:r>
      <w:r w:rsidR="00F96D18" w:rsidRPr="0090743F">
        <w:rPr>
          <w:rFonts w:ascii="Arial" w:hAnsi="Arial" w:cs="Arial"/>
          <w:color w:val="000000"/>
          <w:lang w:val="en-US"/>
        </w:rPr>
        <w:t>Society for Heart and Lung Transplantation (</w:t>
      </w:r>
      <w:commentRangeStart w:id="53"/>
      <w:r w:rsidR="00F96D18" w:rsidRPr="0090743F">
        <w:rPr>
          <w:rFonts w:ascii="Arial" w:hAnsi="Arial" w:cs="Arial"/>
          <w:color w:val="000000"/>
          <w:lang w:val="en-US"/>
        </w:rPr>
        <w:t>Taylor et al. 2007</w:t>
      </w:r>
      <w:commentRangeEnd w:id="53"/>
      <w:r w:rsidR="003223CD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3"/>
      </w:r>
      <w:r w:rsidR="00F96D18" w:rsidRPr="0090743F">
        <w:rPr>
          <w:rFonts w:ascii="Arial" w:hAnsi="Arial" w:cs="Arial"/>
          <w:color w:val="000000"/>
          <w:lang w:val="en-US"/>
        </w:rPr>
        <w:t xml:space="preserve">) reported </w:t>
      </w:r>
      <w:del w:id="54" w:author="Peter Macdonald" w:date="2021-12-10T08:40:00Z">
        <w:r w:rsidR="00F96D18" w:rsidRPr="0090743F" w:rsidDel="003223CD">
          <w:rPr>
            <w:rFonts w:ascii="Arial" w:hAnsi="Arial" w:cs="Arial"/>
            <w:color w:val="000000"/>
            <w:lang w:val="en-US"/>
          </w:rPr>
          <w:delText>there are</w:delText>
        </w:r>
      </w:del>
      <w:ins w:id="55" w:author="Peter Macdonald" w:date="2021-12-10T08:40:00Z">
        <w:r w:rsidR="003223CD">
          <w:rPr>
            <w:rFonts w:ascii="Arial" w:hAnsi="Arial" w:cs="Arial"/>
            <w:color w:val="000000"/>
            <w:lang w:val="en-US"/>
          </w:rPr>
          <w:t>that</w:t>
        </w:r>
      </w:ins>
      <w:r w:rsidR="00F96D18" w:rsidRPr="0090743F">
        <w:rPr>
          <w:rFonts w:ascii="Arial" w:hAnsi="Arial" w:cs="Arial"/>
          <w:color w:val="000000"/>
          <w:lang w:val="en-US"/>
        </w:rPr>
        <w:t xml:space="preserve"> about 5,000 heart transplantation procedure</w:t>
      </w:r>
      <w:r w:rsidR="002B1AB6" w:rsidRPr="0090743F">
        <w:rPr>
          <w:rFonts w:ascii="Arial" w:hAnsi="Arial" w:cs="Arial"/>
          <w:color w:val="000000"/>
          <w:lang w:val="en-US"/>
        </w:rPr>
        <w:t xml:space="preserve">s </w:t>
      </w:r>
      <w:del w:id="56" w:author="Peter Macdonald" w:date="2021-12-10T08:40:00Z">
        <w:r w:rsidR="002B1AB6" w:rsidRPr="0090743F" w:rsidDel="003223CD">
          <w:rPr>
            <w:rFonts w:ascii="Arial" w:hAnsi="Arial" w:cs="Arial"/>
            <w:color w:val="000000"/>
            <w:lang w:val="en-US"/>
          </w:rPr>
          <w:delText>have been</w:delText>
        </w:r>
      </w:del>
      <w:ins w:id="57" w:author="Peter Macdonald" w:date="2021-12-10T08:40:00Z">
        <w:r w:rsidR="003223CD">
          <w:rPr>
            <w:rFonts w:ascii="Arial" w:hAnsi="Arial" w:cs="Arial"/>
            <w:color w:val="000000"/>
            <w:lang w:val="en-US"/>
          </w:rPr>
          <w:t>are</w:t>
        </w:r>
      </w:ins>
      <w:r w:rsidR="002B1AB6" w:rsidRPr="0090743F">
        <w:rPr>
          <w:rFonts w:ascii="Arial" w:hAnsi="Arial" w:cs="Arial"/>
          <w:color w:val="000000"/>
          <w:lang w:val="en-US"/>
        </w:rPr>
        <w:t xml:space="preserve"> performed</w:t>
      </w:r>
      <w:ins w:id="58" w:author="Peter Macdonald" w:date="2021-12-10T08:40:00Z">
        <w:r w:rsidR="003223CD">
          <w:rPr>
            <w:rFonts w:ascii="Arial" w:hAnsi="Arial" w:cs="Arial"/>
            <w:color w:val="000000"/>
            <w:lang w:val="en-US"/>
          </w:rPr>
          <w:t xml:space="preserve"> annually</w:t>
        </w:r>
      </w:ins>
      <w:r w:rsidR="00F96D18" w:rsidRPr="0090743F">
        <w:rPr>
          <w:rFonts w:ascii="Arial" w:hAnsi="Arial" w:cs="Arial"/>
          <w:color w:val="000000"/>
          <w:lang w:val="en-US"/>
        </w:rPr>
        <w:t xml:space="preserve">. </w:t>
      </w:r>
      <w:del w:id="59" w:author="Peter Macdonald" w:date="2021-12-10T08:45:00Z">
        <w:r w:rsidR="00F96D18" w:rsidRPr="0090743F" w:rsidDel="003223CD">
          <w:rPr>
            <w:rFonts w:ascii="Arial" w:hAnsi="Arial" w:cs="Arial"/>
            <w:color w:val="000000"/>
            <w:lang w:val="en-US"/>
          </w:rPr>
          <w:delText>Other estimates are as low 3,500.</w:delText>
        </w:r>
      </w:del>
    </w:p>
    <w:p w14:paraId="0DE36927" w14:textId="77777777" w:rsidR="008423BB" w:rsidRPr="0090743F" w:rsidRDefault="008423BB" w:rsidP="00CE390F">
      <w:pPr>
        <w:rPr>
          <w:rFonts w:ascii="Arial" w:hAnsi="Arial" w:cs="Arial"/>
          <w:color w:val="000000"/>
          <w:lang w:val="en-US"/>
        </w:rPr>
      </w:pPr>
    </w:p>
    <w:p w14:paraId="011C28AF" w14:textId="1E0F2DA3" w:rsidR="00E90D32" w:rsidRPr="0090743F" w:rsidRDefault="009F23B8" w:rsidP="00CE390F">
      <w:pPr>
        <w:rPr>
          <w:rFonts w:ascii="Arial" w:eastAsiaTheme="minorHAnsi" w:hAnsi="Arial" w:cs="Segoe UI"/>
          <w:color w:val="212121"/>
          <w:shd w:val="clear" w:color="auto" w:fill="FFFFFF"/>
          <w:lang w:eastAsia="en-US"/>
        </w:rPr>
      </w:pPr>
      <w:r w:rsidRPr="0090743F">
        <w:rPr>
          <w:rFonts w:ascii="Arial" w:hAnsi="Arial" w:cs="Arial"/>
          <w:color w:val="000000"/>
          <w:lang w:val="en-US"/>
        </w:rPr>
        <w:t xml:space="preserve">Another potential source of tissue is </w:t>
      </w:r>
      <w:r w:rsidR="00D84F38" w:rsidRPr="0090743F">
        <w:rPr>
          <w:rFonts w:ascii="Arial" w:hAnsi="Arial" w:cs="Arial"/>
          <w:color w:val="000000"/>
          <w:lang w:val="en-US"/>
        </w:rPr>
        <w:t>formalin</w:t>
      </w:r>
      <w:r w:rsidR="00E90D32" w:rsidRPr="0090743F">
        <w:rPr>
          <w:rFonts w:ascii="Arial" w:hAnsi="Arial" w:cs="Arial"/>
          <w:color w:val="000000"/>
          <w:lang w:val="en-US"/>
        </w:rPr>
        <w:t>-</w:t>
      </w:r>
      <w:r w:rsidR="00D84F38" w:rsidRPr="0090743F">
        <w:rPr>
          <w:rFonts w:ascii="Arial" w:hAnsi="Arial" w:cs="Arial"/>
          <w:color w:val="000000"/>
          <w:lang w:val="en-US"/>
        </w:rPr>
        <w:t>fixed paraffin-embedded (FFPE) tissue</w:t>
      </w:r>
      <w:r w:rsidRPr="0090743F">
        <w:rPr>
          <w:rFonts w:ascii="Arial" w:hAnsi="Arial" w:cs="Arial"/>
          <w:color w:val="000000"/>
          <w:lang w:val="en-US"/>
        </w:rPr>
        <w:t xml:space="preserve">. While this is not the ideal source for </w:t>
      </w:r>
      <w:r w:rsidR="00C20826" w:rsidRPr="0090743F">
        <w:rPr>
          <w:rFonts w:ascii="Arial" w:hAnsi="Arial" w:cs="Arial"/>
          <w:color w:val="000000"/>
          <w:lang w:val="en-US"/>
        </w:rPr>
        <w:t xml:space="preserve">RNA </w:t>
      </w:r>
      <w:r w:rsidRPr="0090743F">
        <w:rPr>
          <w:rFonts w:ascii="Arial" w:hAnsi="Arial" w:cs="Arial"/>
          <w:color w:val="000000"/>
          <w:lang w:val="en-US"/>
        </w:rPr>
        <w:t xml:space="preserve">sequencing </w:t>
      </w:r>
      <w:r w:rsidR="000F5A7A" w:rsidRPr="0090743F">
        <w:rPr>
          <w:rFonts w:ascii="Arial" w:hAnsi="Arial" w:cs="Arial"/>
          <w:color w:val="000000"/>
          <w:lang w:val="en-US"/>
        </w:rPr>
        <w:t>because</w:t>
      </w:r>
      <w:r w:rsidRPr="0090743F">
        <w:rPr>
          <w:rFonts w:ascii="Arial" w:hAnsi="Arial" w:cs="Arial"/>
          <w:color w:val="000000"/>
          <w:lang w:val="en-US"/>
        </w:rPr>
        <w:t xml:space="preserve"> </w:t>
      </w:r>
      <w:r w:rsidR="00E90D32" w:rsidRPr="0090743F">
        <w:rPr>
          <w:rFonts w:ascii="Arial" w:hAnsi="Arial" w:cs="Arial"/>
          <w:color w:val="000000"/>
          <w:lang w:val="en-US"/>
        </w:rPr>
        <w:t>formalin fixation degrades RNA</w:t>
      </w:r>
      <w:r w:rsidR="00D84F38" w:rsidRPr="0090743F">
        <w:rPr>
          <w:rFonts w:ascii="Arial" w:hAnsi="Arial" w:cs="Arial"/>
          <w:color w:val="000000"/>
          <w:lang w:val="en-US"/>
        </w:rPr>
        <w:t xml:space="preserve"> </w:t>
      </w:r>
      <w:r w:rsidR="00E90D32" w:rsidRPr="0090743F">
        <w:rPr>
          <w:rFonts w:ascii="Arial" w:hAnsi="Arial" w:cs="Arial"/>
          <w:color w:val="000000"/>
          <w:lang w:val="en-US"/>
        </w:rPr>
        <w:t>and crosslinks it to its ligands</w:t>
      </w:r>
      <w:r w:rsidR="00D84F38" w:rsidRPr="0090743F">
        <w:rPr>
          <w:rFonts w:ascii="Arial" w:hAnsi="Arial" w:cs="Arial"/>
          <w:color w:val="000000"/>
          <w:lang w:val="en-US"/>
        </w:rPr>
        <w:t xml:space="preserve">, </w:t>
      </w:r>
      <w:r w:rsidR="00E90D32" w:rsidRPr="0090743F">
        <w:rPr>
          <w:rFonts w:ascii="Arial" w:hAnsi="Arial" w:cs="Arial"/>
          <w:color w:val="000000"/>
          <w:lang w:val="en-US"/>
        </w:rPr>
        <w:t xml:space="preserve">the 10x Genomics FFPE </w:t>
      </w:r>
      <w:proofErr w:type="spellStart"/>
      <w:r w:rsidR="00E90D32" w:rsidRPr="0090743F">
        <w:rPr>
          <w:rFonts w:ascii="Arial" w:hAnsi="Arial" w:cs="Arial"/>
          <w:color w:val="000000"/>
          <w:lang w:val="en-US"/>
        </w:rPr>
        <w:t>Visium</w:t>
      </w:r>
      <w:proofErr w:type="spellEnd"/>
      <w:r w:rsidR="00E90D32" w:rsidRPr="0090743F">
        <w:rPr>
          <w:rFonts w:ascii="Arial" w:hAnsi="Arial" w:cs="Arial"/>
          <w:color w:val="000000"/>
          <w:lang w:val="en-US"/>
        </w:rPr>
        <w:t xml:space="preserve"> slides employ clever chemistry to retrieve and immobilize mRNA and visually connect it the cells of origin. The current technology has a spatial resolution of 55 µm but in 2022 they will release </w:t>
      </w:r>
      <w:proofErr w:type="spellStart"/>
      <w:r w:rsidR="00E90D32" w:rsidRPr="0090743F">
        <w:rPr>
          <w:rFonts w:ascii="Arial" w:hAnsi="Arial" w:cs="Arial"/>
          <w:color w:val="000000"/>
          <w:lang w:val="en-US"/>
        </w:rPr>
        <w:t>Visium</w:t>
      </w:r>
      <w:proofErr w:type="spellEnd"/>
      <w:r w:rsidR="00E90D32" w:rsidRPr="0090743F">
        <w:rPr>
          <w:rFonts w:ascii="Arial" w:hAnsi="Arial" w:cs="Arial"/>
          <w:color w:val="000000"/>
          <w:lang w:val="en-US"/>
        </w:rPr>
        <w:t xml:space="preserve"> slides with a resolution of about 5 µm</w:t>
      </w:r>
      <w:r w:rsidR="00E457E6" w:rsidRPr="0090743F">
        <w:rPr>
          <w:rFonts w:ascii="Arial" w:hAnsi="Arial" w:cs="Arial"/>
          <w:color w:val="000000"/>
          <w:lang w:val="en-US"/>
        </w:rPr>
        <w:t>, sufficient to examine the individual nuclei of human cardiomyocytes</w:t>
      </w:r>
      <w:r w:rsidR="00E90D32" w:rsidRPr="0090743F">
        <w:rPr>
          <w:rFonts w:ascii="Arial" w:hAnsi="Arial" w:cs="Arial"/>
          <w:color w:val="000000"/>
          <w:lang w:val="en-US"/>
        </w:rPr>
        <w:t>. In the context of PPCM, t</w:t>
      </w:r>
      <w:r w:rsidR="00F632A5" w:rsidRPr="0090743F">
        <w:rPr>
          <w:rFonts w:ascii="Arial" w:hAnsi="Arial" w:cs="Arial"/>
          <w:color w:val="000000"/>
          <w:lang w:val="en-US"/>
        </w:rPr>
        <w:t>h</w:t>
      </w:r>
      <w:r w:rsidR="00B72B05" w:rsidRPr="0090743F">
        <w:rPr>
          <w:rFonts w:ascii="Arial" w:hAnsi="Arial" w:cs="Arial"/>
          <w:color w:val="000000"/>
          <w:lang w:val="en-US"/>
        </w:rPr>
        <w:t>i</w:t>
      </w:r>
      <w:r w:rsidR="00F632A5" w:rsidRPr="0090743F">
        <w:rPr>
          <w:rFonts w:ascii="Arial" w:hAnsi="Arial" w:cs="Arial"/>
          <w:color w:val="000000"/>
          <w:lang w:val="en-US"/>
        </w:rPr>
        <w:t xml:space="preserve">s is </w:t>
      </w:r>
      <w:r w:rsidR="00065948" w:rsidRPr="0090743F">
        <w:rPr>
          <w:rFonts w:ascii="Arial" w:hAnsi="Arial" w:cs="Arial"/>
          <w:color w:val="000000"/>
          <w:lang w:val="en-US"/>
        </w:rPr>
        <w:t xml:space="preserve">noteworthy </w:t>
      </w:r>
      <w:r w:rsidR="00F632A5" w:rsidRPr="0090743F">
        <w:rPr>
          <w:rFonts w:ascii="Arial" w:hAnsi="Arial" w:cs="Arial"/>
          <w:color w:val="000000"/>
          <w:lang w:val="en-US"/>
        </w:rPr>
        <w:t xml:space="preserve">because </w:t>
      </w:r>
      <w:r w:rsidR="00065948" w:rsidRPr="0090743F">
        <w:rPr>
          <w:rFonts w:ascii="Arial" w:hAnsi="Arial" w:cs="Arial"/>
          <w:color w:val="000000"/>
          <w:lang w:val="en-US"/>
        </w:rPr>
        <w:t xml:space="preserve">it </w:t>
      </w:r>
      <w:r w:rsidRPr="0090743F">
        <w:rPr>
          <w:rFonts w:ascii="Arial" w:hAnsi="Arial" w:cs="Arial"/>
          <w:color w:val="000000"/>
          <w:lang w:val="en-US"/>
        </w:rPr>
        <w:t xml:space="preserve">opens a </w:t>
      </w:r>
      <w:r w:rsidR="000F5A7A" w:rsidRPr="0090743F">
        <w:rPr>
          <w:rFonts w:ascii="Arial" w:hAnsi="Arial" w:cs="Arial"/>
          <w:color w:val="000000"/>
          <w:lang w:val="en-US"/>
        </w:rPr>
        <w:t>previously untapped</w:t>
      </w:r>
      <w:r w:rsidRPr="0090743F">
        <w:rPr>
          <w:rFonts w:ascii="Arial" w:hAnsi="Arial" w:cs="Arial"/>
          <w:color w:val="000000"/>
          <w:lang w:val="en-US"/>
        </w:rPr>
        <w:t xml:space="preserve"> source of tissue </w:t>
      </w:r>
      <w:r w:rsidR="000F5A7A" w:rsidRPr="0090743F">
        <w:rPr>
          <w:rFonts w:ascii="Arial" w:hAnsi="Arial" w:cs="Arial"/>
          <w:color w:val="000000"/>
          <w:lang w:val="en-US"/>
        </w:rPr>
        <w:t>in</w:t>
      </w:r>
      <w:r w:rsidRPr="0090743F">
        <w:rPr>
          <w:rFonts w:ascii="Arial" w:hAnsi="Arial" w:cs="Arial"/>
          <w:color w:val="000000"/>
          <w:lang w:val="en-US"/>
        </w:rPr>
        <w:t xml:space="preserve"> </w:t>
      </w:r>
      <w:r w:rsidR="00E90D32" w:rsidRPr="0090743F">
        <w:rPr>
          <w:rFonts w:ascii="Arial" w:hAnsi="Arial" w:cs="Arial"/>
          <w:color w:val="000000"/>
          <w:lang w:val="en-US"/>
        </w:rPr>
        <w:t>FFPE archived blocks</w:t>
      </w:r>
      <w:r w:rsidRPr="0090743F">
        <w:rPr>
          <w:rFonts w:ascii="Arial" w:hAnsi="Arial" w:cs="Arial"/>
          <w:color w:val="000000"/>
          <w:lang w:val="en-US"/>
        </w:rPr>
        <w:t xml:space="preserve"> </w:t>
      </w:r>
      <w:r w:rsidR="00E90D32" w:rsidRPr="0090743F">
        <w:rPr>
          <w:rFonts w:ascii="Arial" w:hAnsi="Arial" w:cs="Arial"/>
          <w:color w:val="000000"/>
          <w:lang w:val="en-US"/>
        </w:rPr>
        <w:t>in hospital pathology departments. Details of sample preparation</w:t>
      </w:r>
      <w:r w:rsidR="00BE35D2" w:rsidRPr="0090743F">
        <w:rPr>
          <w:rFonts w:ascii="Arial" w:hAnsi="Arial" w:cs="Arial"/>
          <w:color w:val="000000"/>
          <w:lang w:val="en-US"/>
        </w:rPr>
        <w:t xml:space="preserve"> and a demonstration protocol can be viewed here: </w:t>
      </w:r>
      <w:hyperlink r:id="rId15" w:history="1">
        <w:r w:rsidR="00BE35D2" w:rsidRPr="0090743F">
          <w:rPr>
            <w:rStyle w:val="Hyperlink"/>
            <w:rFonts w:ascii="Arial" w:hAnsi="Arial" w:cs="Segoe UI"/>
            <w:shd w:val="clear" w:color="auto" w:fill="FFFFFF"/>
          </w:rPr>
          <w:t>https://support.10xgenomics.com/spatial-gene-expression-ffpe/sample-prep</w:t>
        </w:r>
      </w:hyperlink>
    </w:p>
    <w:p w14:paraId="449DF672" w14:textId="77777777" w:rsidR="00E90D32" w:rsidRPr="0090743F" w:rsidRDefault="00E90D32" w:rsidP="00CE390F">
      <w:pPr>
        <w:rPr>
          <w:rFonts w:ascii="Arial" w:hAnsi="Arial" w:cs="Arial"/>
          <w:color w:val="000000"/>
          <w:lang w:val="en-US"/>
        </w:rPr>
      </w:pPr>
    </w:p>
    <w:p w14:paraId="4436B17F" w14:textId="77777777" w:rsidR="00BB1946" w:rsidRPr="0090743F" w:rsidRDefault="00683665" w:rsidP="00CE390F">
      <w:pPr>
        <w:rPr>
          <w:rFonts w:ascii="Arial" w:hAnsi="Arial" w:cs="Arial"/>
          <w:color w:val="000000"/>
          <w:lang w:val="en-US"/>
        </w:rPr>
      </w:pPr>
      <w:proofErr w:type="spellStart"/>
      <w:r w:rsidRPr="0090743F">
        <w:rPr>
          <w:rFonts w:ascii="Arial" w:hAnsi="Arial" w:cs="Arial"/>
          <w:b/>
          <w:bCs/>
          <w:color w:val="000000"/>
          <w:lang w:val="en-US"/>
        </w:rPr>
        <w:t>RNAseq</w:t>
      </w:r>
      <w:proofErr w:type="spellEnd"/>
      <w:r w:rsidRPr="0090743F">
        <w:rPr>
          <w:rFonts w:ascii="Arial" w:hAnsi="Arial" w:cs="Arial"/>
          <w:b/>
          <w:bCs/>
          <w:color w:val="000000"/>
          <w:lang w:val="en-US"/>
        </w:rPr>
        <w:t xml:space="preserve"> Collaboration</w:t>
      </w:r>
      <w:r w:rsidRPr="0090743F">
        <w:rPr>
          <w:rFonts w:ascii="Arial" w:hAnsi="Arial" w:cs="Arial"/>
          <w:color w:val="000000"/>
          <w:lang w:val="en-US"/>
        </w:rPr>
        <w:tab/>
      </w:r>
    </w:p>
    <w:p w14:paraId="3795BA3E" w14:textId="69942585" w:rsidR="00221CDE" w:rsidRPr="0090743F" w:rsidRDefault="00F60E66" w:rsidP="00CE390F">
      <w:pPr>
        <w:rPr>
          <w:rFonts w:ascii="Arial" w:hAnsi="Arial" w:cs="Arial"/>
          <w:color w:val="000000"/>
          <w:lang w:val="en-US"/>
        </w:rPr>
      </w:pPr>
      <w:r w:rsidRPr="0090743F">
        <w:rPr>
          <w:rFonts w:ascii="Arial" w:hAnsi="Arial" w:cs="Arial"/>
          <w:color w:val="000000"/>
          <w:lang w:val="en-US"/>
        </w:rPr>
        <w:t xml:space="preserve">Collectively, we </w:t>
      </w:r>
      <w:r w:rsidR="001C02DE" w:rsidRPr="0090743F">
        <w:rPr>
          <w:rFonts w:ascii="Arial" w:hAnsi="Arial" w:cs="Arial"/>
          <w:color w:val="000000"/>
          <w:lang w:val="en-US"/>
        </w:rPr>
        <w:t xml:space="preserve">have </w:t>
      </w:r>
      <w:r w:rsidR="00314799" w:rsidRPr="0090743F">
        <w:rPr>
          <w:rFonts w:ascii="Arial" w:hAnsi="Arial" w:cs="Arial"/>
          <w:color w:val="000000"/>
          <w:lang w:val="en-US"/>
        </w:rPr>
        <w:t xml:space="preserve">agreed to </w:t>
      </w:r>
      <w:r w:rsidR="00153B9A" w:rsidRPr="0090743F">
        <w:rPr>
          <w:rFonts w:ascii="Arial" w:hAnsi="Arial" w:cs="Arial"/>
          <w:color w:val="000000"/>
          <w:lang w:val="en-US"/>
        </w:rPr>
        <w:t xml:space="preserve">contribute </w:t>
      </w:r>
      <w:r w:rsidR="001C02DE" w:rsidRPr="0090743F">
        <w:rPr>
          <w:rFonts w:ascii="Arial" w:hAnsi="Arial" w:cs="Arial"/>
          <w:color w:val="000000"/>
          <w:lang w:val="en-US"/>
        </w:rPr>
        <w:t xml:space="preserve">LV and RV tissue samples </w:t>
      </w:r>
      <w:r w:rsidR="00153B9A" w:rsidRPr="0090743F">
        <w:rPr>
          <w:rFonts w:ascii="Arial" w:hAnsi="Arial" w:cs="Arial"/>
          <w:color w:val="000000"/>
          <w:lang w:val="en-US"/>
        </w:rPr>
        <w:t xml:space="preserve">to </w:t>
      </w:r>
      <w:r w:rsidR="00314799" w:rsidRPr="0090743F">
        <w:rPr>
          <w:rFonts w:ascii="Arial" w:hAnsi="Arial" w:cs="Arial"/>
          <w:color w:val="000000"/>
          <w:lang w:val="en-US"/>
        </w:rPr>
        <w:t xml:space="preserve">undertake </w:t>
      </w:r>
      <w:proofErr w:type="spellStart"/>
      <w:r w:rsidR="001C02DE" w:rsidRPr="0090743F">
        <w:rPr>
          <w:rFonts w:ascii="Arial" w:hAnsi="Arial" w:cs="Arial"/>
          <w:color w:val="000000"/>
          <w:lang w:val="en-US"/>
        </w:rPr>
        <w:t>RNAseq</w:t>
      </w:r>
      <w:proofErr w:type="spellEnd"/>
      <w:r w:rsidR="001C02DE" w:rsidRPr="0090743F">
        <w:rPr>
          <w:rFonts w:ascii="Arial" w:hAnsi="Arial" w:cs="Arial"/>
          <w:color w:val="000000"/>
          <w:lang w:val="en-US"/>
        </w:rPr>
        <w:t xml:space="preserve"> analysis from PPCM patients and compared them to</w:t>
      </w:r>
      <w:r w:rsidR="00314799" w:rsidRPr="0090743F">
        <w:rPr>
          <w:rFonts w:ascii="Arial" w:hAnsi="Arial" w:cs="Arial"/>
          <w:color w:val="000000"/>
          <w:lang w:val="en-US"/>
        </w:rPr>
        <w:t xml:space="preserve"> </w:t>
      </w:r>
      <w:r w:rsidR="00153B9A" w:rsidRPr="0090743F">
        <w:rPr>
          <w:rFonts w:ascii="Arial" w:hAnsi="Arial" w:cs="Arial"/>
          <w:color w:val="000000"/>
          <w:lang w:val="en-US"/>
        </w:rPr>
        <w:t xml:space="preserve">tissue-type matched </w:t>
      </w:r>
      <w:r w:rsidR="001C02DE" w:rsidRPr="0090743F">
        <w:rPr>
          <w:rFonts w:ascii="Arial" w:hAnsi="Arial" w:cs="Arial"/>
          <w:color w:val="000000"/>
          <w:lang w:val="en-US"/>
        </w:rPr>
        <w:t xml:space="preserve">healthy female </w:t>
      </w:r>
      <w:r w:rsidR="00314799" w:rsidRPr="0090743F">
        <w:rPr>
          <w:rFonts w:ascii="Arial" w:hAnsi="Arial" w:cs="Arial"/>
          <w:color w:val="000000"/>
          <w:lang w:val="en-US"/>
        </w:rPr>
        <w:t>donor heart</w:t>
      </w:r>
      <w:r w:rsidR="001C02DE" w:rsidRPr="0090743F">
        <w:rPr>
          <w:rFonts w:ascii="Arial" w:hAnsi="Arial" w:cs="Arial"/>
          <w:color w:val="000000"/>
          <w:lang w:val="en-US"/>
        </w:rPr>
        <w:t>s</w:t>
      </w:r>
      <w:r w:rsidRPr="0090743F">
        <w:rPr>
          <w:rFonts w:ascii="Arial" w:hAnsi="Arial" w:cs="Arial"/>
          <w:color w:val="000000"/>
          <w:lang w:val="en-US"/>
        </w:rPr>
        <w:t xml:space="preserve"> provided by the Sydney Heart Bank</w:t>
      </w:r>
      <w:r w:rsidR="00A84359" w:rsidRPr="0090743F">
        <w:rPr>
          <w:rFonts w:ascii="Arial" w:hAnsi="Arial" w:cs="Arial"/>
          <w:color w:val="000000"/>
          <w:lang w:val="en-US"/>
        </w:rPr>
        <w:t xml:space="preserve"> (Li</w:t>
      </w:r>
      <w:r w:rsidR="00BE35D2" w:rsidRPr="0090743F">
        <w:rPr>
          <w:rFonts w:ascii="Arial" w:hAnsi="Arial" w:cs="Arial"/>
          <w:color w:val="000000"/>
          <w:lang w:val="en-US"/>
        </w:rPr>
        <w:t xml:space="preserve">, </w:t>
      </w:r>
      <w:r w:rsidR="00E74B0B" w:rsidRPr="0090743F">
        <w:rPr>
          <w:rFonts w:ascii="Arial" w:hAnsi="Arial" w:cs="Arial"/>
          <w:color w:val="000000"/>
          <w:lang w:val="en-US"/>
        </w:rPr>
        <w:t>Lal,</w:t>
      </w:r>
      <w:r w:rsidR="00A84359" w:rsidRPr="0090743F">
        <w:rPr>
          <w:rFonts w:ascii="Arial" w:hAnsi="Arial" w:cs="Arial"/>
          <w:color w:val="000000"/>
          <w:lang w:val="en-US"/>
        </w:rPr>
        <w:t xml:space="preserve"> and dos Remedios</w:t>
      </w:r>
      <w:r w:rsidR="00BE35D2" w:rsidRPr="0090743F">
        <w:rPr>
          <w:rFonts w:ascii="Arial" w:hAnsi="Arial" w:cs="Arial"/>
          <w:color w:val="000000"/>
          <w:lang w:val="en-US"/>
        </w:rPr>
        <w:t>, 2019</w:t>
      </w:r>
      <w:r w:rsidR="00A84359" w:rsidRPr="0090743F">
        <w:rPr>
          <w:rFonts w:ascii="Arial" w:hAnsi="Arial" w:cs="Arial"/>
          <w:color w:val="000000"/>
          <w:lang w:val="en-US"/>
        </w:rPr>
        <w:t>)</w:t>
      </w:r>
      <w:r w:rsidRPr="0090743F">
        <w:rPr>
          <w:rFonts w:ascii="Arial" w:hAnsi="Arial" w:cs="Arial"/>
          <w:color w:val="000000"/>
          <w:lang w:val="en-US"/>
        </w:rPr>
        <w:t>,</w:t>
      </w:r>
      <w:r w:rsidR="00314799" w:rsidRPr="0090743F">
        <w:rPr>
          <w:rFonts w:ascii="Arial" w:hAnsi="Arial" w:cs="Arial"/>
          <w:color w:val="000000"/>
          <w:lang w:val="en-US"/>
        </w:rPr>
        <w:t xml:space="preserve"> </w:t>
      </w:r>
      <w:r w:rsidR="00BE35D2" w:rsidRPr="0090743F">
        <w:rPr>
          <w:rFonts w:ascii="Arial" w:hAnsi="Arial" w:cs="Arial"/>
          <w:color w:val="000000"/>
          <w:lang w:val="en-US"/>
        </w:rPr>
        <w:t>Ken Campbell’s</w:t>
      </w:r>
      <w:r w:rsidR="001C02DE" w:rsidRPr="0090743F">
        <w:rPr>
          <w:rFonts w:ascii="Arial" w:hAnsi="Arial" w:cs="Arial"/>
          <w:color w:val="000000"/>
          <w:lang w:val="en-US"/>
        </w:rPr>
        <w:t xml:space="preserve"> tissue bank at the </w:t>
      </w:r>
      <w:r w:rsidR="0092783D" w:rsidRPr="0090743F">
        <w:rPr>
          <w:rFonts w:ascii="Arial" w:hAnsi="Arial" w:cs="Arial"/>
          <w:color w:val="000000"/>
          <w:lang w:val="en-US"/>
        </w:rPr>
        <w:t xml:space="preserve">University of Kentucky </w:t>
      </w:r>
      <w:r w:rsidRPr="0090743F">
        <w:rPr>
          <w:rFonts w:ascii="Arial" w:hAnsi="Arial" w:cs="Arial"/>
          <w:color w:val="000000"/>
          <w:lang w:val="en-US"/>
        </w:rPr>
        <w:t>(</w:t>
      </w:r>
      <w:r w:rsidR="000415B5" w:rsidRPr="0090743F">
        <w:rPr>
          <w:rFonts w:ascii="Arial" w:hAnsi="Arial" w:cs="Arial"/>
          <w:color w:val="000000"/>
          <w:lang w:val="en-US"/>
        </w:rPr>
        <w:t>McDonald et al. 2020</w:t>
      </w:r>
      <w:r w:rsidRPr="0090743F">
        <w:rPr>
          <w:rFonts w:ascii="Arial" w:hAnsi="Arial" w:cs="Arial"/>
          <w:color w:val="000000"/>
          <w:lang w:val="en-US"/>
        </w:rPr>
        <w:t xml:space="preserve">) </w:t>
      </w:r>
      <w:r w:rsidR="0092783D" w:rsidRPr="0090743F">
        <w:rPr>
          <w:rFonts w:ascii="Arial" w:hAnsi="Arial" w:cs="Arial"/>
          <w:color w:val="000000"/>
          <w:lang w:val="en-US"/>
        </w:rPr>
        <w:t xml:space="preserve">and </w:t>
      </w:r>
      <w:proofErr w:type="spellStart"/>
      <w:r w:rsidR="000415B5" w:rsidRPr="0090743F">
        <w:rPr>
          <w:rFonts w:ascii="Arial" w:hAnsi="Arial" w:cs="Arial"/>
          <w:color w:val="000000"/>
          <w:lang w:val="en-US"/>
        </w:rPr>
        <w:t>Zolt</w:t>
      </w:r>
      <w:proofErr w:type="spellEnd"/>
      <w:r w:rsidR="000415B5" w:rsidRPr="0090743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15B5" w:rsidRPr="0090743F">
        <w:rPr>
          <w:rFonts w:ascii="Arial" w:hAnsi="Arial" w:cs="Arial"/>
          <w:color w:val="000000"/>
          <w:lang w:val="en-US"/>
        </w:rPr>
        <w:t>Arany</w:t>
      </w:r>
      <w:proofErr w:type="spellEnd"/>
      <w:r w:rsidR="000415B5" w:rsidRPr="0090743F">
        <w:rPr>
          <w:rFonts w:ascii="Arial" w:hAnsi="Arial" w:cs="Arial"/>
          <w:color w:val="000000"/>
          <w:lang w:val="en-US"/>
        </w:rPr>
        <w:t xml:space="preserve"> </w:t>
      </w:r>
      <w:r w:rsidRPr="0090743F">
        <w:rPr>
          <w:rFonts w:ascii="Arial" w:hAnsi="Arial" w:cs="Arial"/>
          <w:color w:val="000000"/>
          <w:lang w:val="en-US"/>
        </w:rPr>
        <w:t xml:space="preserve">at </w:t>
      </w:r>
      <w:r w:rsidR="0092783D" w:rsidRPr="0090743F">
        <w:rPr>
          <w:rFonts w:ascii="Arial" w:hAnsi="Arial" w:cs="Arial"/>
          <w:color w:val="000000"/>
          <w:lang w:val="en-US"/>
        </w:rPr>
        <w:t>the U</w:t>
      </w:r>
      <w:r w:rsidRPr="0090743F">
        <w:rPr>
          <w:rFonts w:ascii="Arial" w:hAnsi="Arial" w:cs="Arial"/>
          <w:color w:val="000000"/>
          <w:lang w:val="en-US"/>
        </w:rPr>
        <w:t>niversity of</w:t>
      </w:r>
      <w:r w:rsidR="0092783D" w:rsidRPr="0090743F">
        <w:rPr>
          <w:rFonts w:ascii="Arial" w:hAnsi="Arial" w:cs="Arial"/>
          <w:color w:val="000000"/>
          <w:lang w:val="en-US"/>
        </w:rPr>
        <w:t xml:space="preserve"> Penn</w:t>
      </w:r>
      <w:r w:rsidR="00D75D7F" w:rsidRPr="0090743F">
        <w:rPr>
          <w:rFonts w:ascii="Arial" w:hAnsi="Arial" w:cs="Arial"/>
          <w:color w:val="000000"/>
          <w:lang w:val="en-US"/>
        </w:rPr>
        <w:t>sylvania</w:t>
      </w:r>
      <w:r w:rsidRPr="0090743F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="000415B5" w:rsidRPr="0090743F">
        <w:rPr>
          <w:rFonts w:ascii="Arial" w:hAnsi="Arial" w:cs="Arial"/>
          <w:color w:val="000000"/>
          <w:lang w:val="en-US"/>
        </w:rPr>
        <w:t>Arany</w:t>
      </w:r>
      <w:proofErr w:type="spellEnd"/>
      <w:r w:rsidR="000415B5" w:rsidRPr="0090743F">
        <w:rPr>
          <w:rFonts w:ascii="Arial" w:hAnsi="Arial" w:cs="Arial"/>
          <w:color w:val="000000"/>
          <w:lang w:val="en-US"/>
        </w:rPr>
        <w:t xml:space="preserve"> et al. 2016</w:t>
      </w:r>
      <w:r w:rsidRPr="0090743F">
        <w:rPr>
          <w:rFonts w:ascii="Arial" w:hAnsi="Arial" w:cs="Arial"/>
          <w:color w:val="000000"/>
          <w:lang w:val="en-US"/>
        </w:rPr>
        <w:t>)</w:t>
      </w:r>
      <w:r w:rsidR="0092783D" w:rsidRPr="0090743F">
        <w:rPr>
          <w:rFonts w:ascii="Arial" w:hAnsi="Arial" w:cs="Arial"/>
          <w:color w:val="000000"/>
          <w:lang w:val="en-US"/>
        </w:rPr>
        <w:t xml:space="preserve">. </w:t>
      </w:r>
      <w:r w:rsidR="00BE35D2" w:rsidRPr="0090743F">
        <w:rPr>
          <w:rFonts w:ascii="Arial" w:hAnsi="Arial" w:cs="Arial"/>
          <w:color w:val="000000"/>
          <w:lang w:val="en-US"/>
        </w:rPr>
        <w:t>Collectively</w:t>
      </w:r>
      <w:r w:rsidR="007A040B" w:rsidRPr="0090743F">
        <w:rPr>
          <w:rFonts w:ascii="Arial" w:hAnsi="Arial" w:cs="Arial"/>
          <w:color w:val="000000"/>
          <w:lang w:val="en-US"/>
        </w:rPr>
        <w:t xml:space="preserve"> we have about 30 </w:t>
      </w:r>
      <w:r w:rsidRPr="0090743F">
        <w:rPr>
          <w:rFonts w:ascii="Arial" w:hAnsi="Arial" w:cs="Arial"/>
          <w:color w:val="000000"/>
          <w:lang w:val="en-US"/>
        </w:rPr>
        <w:t>snap-frozen samples</w:t>
      </w:r>
      <w:r w:rsidR="003E5234" w:rsidRPr="0090743F">
        <w:rPr>
          <w:rFonts w:ascii="Arial" w:hAnsi="Arial" w:cs="Arial"/>
          <w:color w:val="000000"/>
          <w:lang w:val="en-US"/>
        </w:rPr>
        <w:t xml:space="preserve"> from </w:t>
      </w:r>
      <w:r w:rsidR="007A040B" w:rsidRPr="0090743F">
        <w:rPr>
          <w:rFonts w:ascii="Arial" w:hAnsi="Arial" w:cs="Arial"/>
          <w:color w:val="000000"/>
          <w:lang w:val="en-US"/>
        </w:rPr>
        <w:t xml:space="preserve">failing PPCM </w:t>
      </w:r>
      <w:r w:rsidR="003E5234" w:rsidRPr="0090743F">
        <w:rPr>
          <w:rFonts w:ascii="Arial" w:hAnsi="Arial" w:cs="Arial"/>
          <w:color w:val="000000"/>
          <w:lang w:val="en-US"/>
        </w:rPr>
        <w:t>transplant patients, sufficient</w:t>
      </w:r>
      <w:r w:rsidR="007A040B" w:rsidRPr="0090743F">
        <w:rPr>
          <w:rFonts w:ascii="Arial" w:hAnsi="Arial" w:cs="Arial"/>
          <w:color w:val="000000"/>
          <w:lang w:val="en-US"/>
        </w:rPr>
        <w:t xml:space="preserve"> to establish the sample variance </w:t>
      </w:r>
      <w:r w:rsidR="003E5234" w:rsidRPr="0090743F">
        <w:rPr>
          <w:rFonts w:ascii="Arial" w:hAnsi="Arial" w:cs="Arial"/>
          <w:color w:val="000000"/>
          <w:lang w:val="en-US"/>
        </w:rPr>
        <w:t>for the genes list in Table 2. We will continue our global search</w:t>
      </w:r>
      <w:r w:rsidR="0092783D" w:rsidRPr="0090743F">
        <w:rPr>
          <w:rFonts w:ascii="Arial" w:hAnsi="Arial" w:cs="Arial"/>
          <w:color w:val="000000"/>
          <w:lang w:val="en-US"/>
        </w:rPr>
        <w:t xml:space="preserve"> </w:t>
      </w:r>
      <w:ins w:id="60" w:author="Kenneth Campbell" w:date="2021-12-12T17:44:00Z">
        <w:r w:rsidR="00BC6062">
          <w:rPr>
            <w:rFonts w:ascii="Arial" w:hAnsi="Arial" w:cs="Arial"/>
            <w:color w:val="000000"/>
            <w:lang w:val="en-US"/>
          </w:rPr>
          <w:t xml:space="preserve">for </w:t>
        </w:r>
      </w:ins>
      <w:r w:rsidR="003E5234" w:rsidRPr="0090743F">
        <w:rPr>
          <w:rFonts w:ascii="Arial" w:hAnsi="Arial" w:cs="Arial"/>
          <w:color w:val="000000"/>
          <w:lang w:val="en-US"/>
        </w:rPr>
        <w:t>PPCM</w:t>
      </w:r>
      <w:r w:rsidR="0092783D" w:rsidRPr="0090743F">
        <w:rPr>
          <w:rFonts w:ascii="Arial" w:hAnsi="Arial" w:cs="Arial"/>
          <w:color w:val="000000"/>
          <w:lang w:val="en-US"/>
        </w:rPr>
        <w:t xml:space="preserve"> heart </w:t>
      </w:r>
      <w:r w:rsidR="003E5234" w:rsidRPr="0090743F">
        <w:rPr>
          <w:rFonts w:ascii="Arial" w:hAnsi="Arial" w:cs="Arial"/>
          <w:color w:val="000000"/>
          <w:lang w:val="en-US"/>
        </w:rPr>
        <w:t>samples</w:t>
      </w:r>
      <w:r w:rsidR="00D75D7F" w:rsidRPr="0090743F">
        <w:rPr>
          <w:rFonts w:ascii="Arial" w:hAnsi="Arial" w:cs="Arial"/>
          <w:color w:val="000000"/>
          <w:lang w:val="en-US"/>
        </w:rPr>
        <w:t xml:space="preserve"> </w:t>
      </w:r>
      <w:r w:rsidR="003E5234" w:rsidRPr="0090743F">
        <w:rPr>
          <w:rFonts w:ascii="Arial" w:hAnsi="Arial" w:cs="Arial"/>
          <w:color w:val="000000"/>
          <w:lang w:val="en-US"/>
        </w:rPr>
        <w:t xml:space="preserve">(they are readily transported internationally  in nitrogen </w:t>
      </w:r>
      <w:proofErr w:type="spellStart"/>
      <w:r w:rsidR="003E5234" w:rsidRPr="0090743F">
        <w:rPr>
          <w:rFonts w:ascii="Arial" w:hAnsi="Arial" w:cs="Arial"/>
          <w:color w:val="000000"/>
          <w:lang w:val="en-US"/>
        </w:rPr>
        <w:t>vapour</w:t>
      </w:r>
      <w:proofErr w:type="spellEnd"/>
      <w:r w:rsidR="003E5234" w:rsidRPr="0090743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3E5234" w:rsidRPr="0090743F">
        <w:rPr>
          <w:rFonts w:ascii="Arial" w:hAnsi="Arial" w:cs="Arial"/>
          <w:color w:val="000000"/>
          <w:lang w:val="en-US"/>
        </w:rPr>
        <w:t>dewars</w:t>
      </w:r>
      <w:proofErr w:type="spellEnd"/>
      <w:r w:rsidR="003E5234" w:rsidRPr="0090743F">
        <w:rPr>
          <w:rFonts w:ascii="Arial" w:hAnsi="Arial" w:cs="Arial"/>
          <w:color w:val="000000"/>
          <w:lang w:val="en-US"/>
        </w:rPr>
        <w:t xml:space="preserve"> that maintain -180°C for a week). Our aim is to achieve a tissue cohort of </w:t>
      </w:r>
      <w:r w:rsidR="00BE35D2" w:rsidRPr="0090743F">
        <w:rPr>
          <w:rFonts w:ascii="Arial" w:hAnsi="Arial" w:cs="Arial"/>
          <w:color w:val="000000"/>
          <w:lang w:val="en-US"/>
        </w:rPr>
        <w:t>up to</w:t>
      </w:r>
      <w:r w:rsidR="003E5234" w:rsidRPr="0090743F">
        <w:rPr>
          <w:rFonts w:ascii="Arial" w:hAnsi="Arial" w:cs="Arial"/>
          <w:color w:val="000000"/>
          <w:lang w:val="en-US"/>
        </w:rPr>
        <w:t xml:space="preserve"> 100 hearts </w:t>
      </w:r>
      <w:r w:rsidR="007A040B" w:rsidRPr="0090743F">
        <w:rPr>
          <w:rFonts w:ascii="Arial" w:hAnsi="Arial" w:cs="Arial"/>
          <w:color w:val="000000"/>
          <w:lang w:val="en-US"/>
        </w:rPr>
        <w:t xml:space="preserve">to achieve </w:t>
      </w:r>
      <w:r w:rsidR="003E5234" w:rsidRPr="0090743F">
        <w:rPr>
          <w:rFonts w:ascii="Arial" w:hAnsi="Arial" w:cs="Arial"/>
          <w:color w:val="000000"/>
          <w:lang w:val="en-US"/>
        </w:rPr>
        <w:t>single cell</w:t>
      </w:r>
      <w:r w:rsidR="007A040B" w:rsidRPr="0090743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7A040B" w:rsidRPr="0090743F">
        <w:rPr>
          <w:rFonts w:ascii="Arial" w:hAnsi="Arial" w:cs="Arial"/>
          <w:color w:val="000000"/>
          <w:lang w:val="en-US"/>
        </w:rPr>
        <w:t>RNAseq</w:t>
      </w:r>
      <w:proofErr w:type="spellEnd"/>
      <w:r w:rsidR="003E5234" w:rsidRPr="0090743F">
        <w:rPr>
          <w:rFonts w:ascii="Arial" w:hAnsi="Arial" w:cs="Arial"/>
          <w:color w:val="000000"/>
          <w:lang w:val="en-US"/>
        </w:rPr>
        <w:t xml:space="preserve"> using the 10xVisium slide system</w:t>
      </w:r>
      <w:r w:rsidR="007A040B" w:rsidRPr="0090743F">
        <w:rPr>
          <w:rFonts w:ascii="Arial" w:hAnsi="Arial" w:cs="Arial"/>
          <w:color w:val="000000"/>
          <w:lang w:val="en-US"/>
        </w:rPr>
        <w:t xml:space="preserve">. </w:t>
      </w:r>
      <w:r w:rsidR="0092783D" w:rsidRPr="0090743F">
        <w:rPr>
          <w:rFonts w:ascii="Arial" w:hAnsi="Arial" w:cs="Arial"/>
          <w:color w:val="000000"/>
          <w:lang w:val="en-US"/>
        </w:rPr>
        <w:t xml:space="preserve"> </w:t>
      </w:r>
      <w:r w:rsidR="003E5234" w:rsidRPr="0090743F">
        <w:rPr>
          <w:rFonts w:ascii="Arial" w:hAnsi="Arial" w:cs="Arial"/>
          <w:color w:val="000000"/>
          <w:lang w:val="en-US"/>
        </w:rPr>
        <w:t>T</w:t>
      </w:r>
      <w:r w:rsidR="006C29EA" w:rsidRPr="0090743F">
        <w:rPr>
          <w:rFonts w:ascii="Arial" w:hAnsi="Arial" w:cs="Arial"/>
          <w:color w:val="000000"/>
          <w:lang w:val="en-US"/>
        </w:rPr>
        <w:t xml:space="preserve">issue </w:t>
      </w:r>
      <w:r w:rsidR="003E5234" w:rsidRPr="0090743F">
        <w:rPr>
          <w:rFonts w:ascii="Arial" w:hAnsi="Arial" w:cs="Arial"/>
          <w:color w:val="000000"/>
          <w:lang w:val="en-US"/>
        </w:rPr>
        <w:t xml:space="preserve">samples of </w:t>
      </w:r>
      <w:r w:rsidR="00A84359" w:rsidRPr="0090743F">
        <w:rPr>
          <w:rFonts w:ascii="Arial" w:hAnsi="Arial" w:cs="Arial"/>
          <w:color w:val="000000"/>
          <w:lang w:val="en-US"/>
        </w:rPr>
        <w:t>10-</w:t>
      </w:r>
      <w:r w:rsidR="006C29EA" w:rsidRPr="0090743F">
        <w:rPr>
          <w:rFonts w:ascii="Arial" w:hAnsi="Arial" w:cs="Arial"/>
          <w:color w:val="000000"/>
          <w:lang w:val="en-US"/>
        </w:rPr>
        <w:t>50 mg</w:t>
      </w:r>
      <w:r w:rsidR="003E5234" w:rsidRPr="0090743F">
        <w:rPr>
          <w:rFonts w:ascii="Arial" w:hAnsi="Arial" w:cs="Arial"/>
          <w:color w:val="000000"/>
          <w:lang w:val="en-US"/>
        </w:rPr>
        <w:t xml:space="preserve"> are sufficient to</w:t>
      </w:r>
      <w:r w:rsidR="006C29EA" w:rsidRPr="0090743F">
        <w:rPr>
          <w:rFonts w:ascii="Arial" w:hAnsi="Arial" w:cs="Arial"/>
          <w:color w:val="000000"/>
          <w:lang w:val="en-US"/>
        </w:rPr>
        <w:t xml:space="preserve"> achieve </w:t>
      </w:r>
      <w:r w:rsidR="003E5234" w:rsidRPr="0090743F">
        <w:rPr>
          <w:rFonts w:ascii="Arial" w:hAnsi="Arial" w:cs="Arial"/>
          <w:color w:val="000000"/>
          <w:lang w:val="en-US"/>
        </w:rPr>
        <w:t xml:space="preserve">this kind of </w:t>
      </w:r>
      <w:proofErr w:type="spellStart"/>
      <w:r w:rsidR="006C29EA" w:rsidRPr="0090743F">
        <w:rPr>
          <w:rFonts w:ascii="Arial" w:hAnsi="Arial" w:cs="Arial"/>
          <w:color w:val="000000"/>
          <w:lang w:val="en-US"/>
        </w:rPr>
        <w:t>RNAseq</w:t>
      </w:r>
      <w:proofErr w:type="spellEnd"/>
      <w:r w:rsidR="006C29EA" w:rsidRPr="0090743F">
        <w:rPr>
          <w:rFonts w:ascii="Arial" w:hAnsi="Arial" w:cs="Arial"/>
          <w:color w:val="000000"/>
          <w:lang w:val="en-US"/>
        </w:rPr>
        <w:t>.</w:t>
      </w:r>
    </w:p>
    <w:p w14:paraId="4C3BB1B8" w14:textId="291DC59A" w:rsidR="00D75D7F" w:rsidRPr="0090743F" w:rsidRDefault="00D75D7F" w:rsidP="00CE390F">
      <w:pPr>
        <w:rPr>
          <w:rFonts w:ascii="Arial" w:hAnsi="Arial" w:cs="Arial"/>
          <w:color w:val="000000"/>
          <w:lang w:val="en-US"/>
        </w:rPr>
      </w:pPr>
    </w:p>
    <w:p w14:paraId="7BAF2897" w14:textId="77777777" w:rsidR="00BB1946" w:rsidRPr="0090743F" w:rsidRDefault="00D75D7F" w:rsidP="00B76A80">
      <w:pPr>
        <w:rPr>
          <w:rFonts w:ascii="Arial" w:hAnsi="Arial" w:cs="Arial"/>
          <w:b/>
          <w:bCs/>
          <w:lang w:val="en-US"/>
        </w:rPr>
      </w:pPr>
      <w:r w:rsidRPr="0090743F">
        <w:rPr>
          <w:rFonts w:ascii="Arial" w:hAnsi="Arial" w:cs="Arial"/>
          <w:b/>
          <w:bCs/>
          <w:lang w:val="en-US"/>
        </w:rPr>
        <w:t>Mass Spectrometry and PPCM</w:t>
      </w:r>
    </w:p>
    <w:p w14:paraId="763262AF" w14:textId="33D606C5" w:rsidR="00D75D7F" w:rsidRPr="0090743F" w:rsidRDefault="00D75D7F" w:rsidP="00B76A80">
      <w:pPr>
        <w:rPr>
          <w:rFonts w:ascii="Arial" w:hAnsi="Arial"/>
        </w:rPr>
      </w:pPr>
      <w:r w:rsidRPr="0090743F">
        <w:rPr>
          <w:rFonts w:ascii="Arial" w:hAnsi="Arial" w:cs="Arial"/>
          <w:lang w:val="en-US"/>
        </w:rPr>
        <w:t xml:space="preserve">If </w:t>
      </w:r>
      <w:proofErr w:type="spellStart"/>
      <w:r w:rsidRPr="0090743F">
        <w:rPr>
          <w:rFonts w:ascii="Arial" w:hAnsi="Arial" w:cs="Arial"/>
          <w:lang w:val="en-US"/>
        </w:rPr>
        <w:t>RNAseq</w:t>
      </w:r>
      <w:proofErr w:type="spellEnd"/>
      <w:r w:rsidRPr="0090743F">
        <w:rPr>
          <w:rFonts w:ascii="Arial" w:hAnsi="Arial" w:cs="Arial"/>
          <w:lang w:val="en-US"/>
        </w:rPr>
        <w:t xml:space="preserve"> has a fail</w:t>
      </w:r>
      <w:r w:rsidR="006567C3" w:rsidRPr="0090743F">
        <w:rPr>
          <w:rFonts w:ascii="Arial" w:hAnsi="Arial" w:cs="Arial"/>
          <w:lang w:val="en-US"/>
        </w:rPr>
        <w:t>ing</w:t>
      </w:r>
      <w:r w:rsidRPr="0090743F">
        <w:rPr>
          <w:rFonts w:ascii="Arial" w:hAnsi="Arial" w:cs="Arial"/>
          <w:lang w:val="en-US"/>
        </w:rPr>
        <w:t xml:space="preserve">, it is because it </w:t>
      </w:r>
      <w:r w:rsidR="006567C3" w:rsidRPr="0090743F">
        <w:rPr>
          <w:rFonts w:ascii="Arial" w:hAnsi="Arial" w:cs="Arial"/>
          <w:lang w:val="en-US"/>
        </w:rPr>
        <w:t xml:space="preserve">usually </w:t>
      </w:r>
      <w:r w:rsidRPr="0090743F">
        <w:rPr>
          <w:rFonts w:ascii="Arial" w:hAnsi="Arial" w:cs="Arial"/>
          <w:lang w:val="en-US"/>
        </w:rPr>
        <w:t xml:space="preserve">begins with a </w:t>
      </w:r>
      <w:r w:rsidR="006567C3" w:rsidRPr="0090743F">
        <w:rPr>
          <w:rFonts w:ascii="Arial" w:hAnsi="Arial" w:cs="Arial"/>
          <w:lang w:val="en-US"/>
        </w:rPr>
        <w:t>few milligrams</w:t>
      </w:r>
      <w:r w:rsidRPr="0090743F">
        <w:rPr>
          <w:rFonts w:ascii="Arial" w:hAnsi="Arial" w:cs="Arial"/>
          <w:lang w:val="en-US"/>
        </w:rPr>
        <w:t xml:space="preserve"> of tissue and </w:t>
      </w:r>
      <w:r w:rsidR="006567C3" w:rsidRPr="0090743F">
        <w:rPr>
          <w:rFonts w:ascii="Arial" w:hAnsi="Arial" w:cs="Arial"/>
          <w:lang w:val="en-US"/>
        </w:rPr>
        <w:t>yields</w:t>
      </w:r>
      <w:r w:rsidRPr="0090743F">
        <w:rPr>
          <w:rFonts w:ascii="Arial" w:hAnsi="Arial" w:cs="Arial"/>
          <w:lang w:val="en-US"/>
        </w:rPr>
        <w:t xml:space="preserve"> data </w:t>
      </w:r>
      <w:r w:rsidR="006567C3" w:rsidRPr="0090743F">
        <w:rPr>
          <w:rFonts w:ascii="Arial" w:hAnsi="Arial" w:cs="Arial"/>
          <w:lang w:val="en-US"/>
        </w:rPr>
        <w:t xml:space="preserve">based </w:t>
      </w:r>
      <w:r w:rsidRPr="0090743F">
        <w:rPr>
          <w:rFonts w:ascii="Arial" w:hAnsi="Arial" w:cs="Arial"/>
          <w:lang w:val="en-US"/>
        </w:rPr>
        <w:t xml:space="preserve">on </w:t>
      </w:r>
      <w:r w:rsidR="006567C3" w:rsidRPr="0090743F">
        <w:rPr>
          <w:rFonts w:ascii="Arial" w:hAnsi="Arial" w:cs="Arial"/>
          <w:lang w:val="en-US"/>
        </w:rPr>
        <w:t xml:space="preserve">the aggregated RNA content of </w:t>
      </w:r>
      <w:r w:rsidR="006567C3" w:rsidRPr="0090743F">
        <w:rPr>
          <w:rFonts w:ascii="Arial" w:hAnsi="Arial" w:cs="Arial"/>
          <w:i/>
          <w:iCs/>
          <w:lang w:val="en-US"/>
        </w:rPr>
        <w:t>all</w:t>
      </w:r>
      <w:r w:rsidR="006567C3" w:rsidRPr="0090743F">
        <w:rPr>
          <w:rFonts w:ascii="Arial" w:hAnsi="Arial" w:cs="Arial"/>
          <w:lang w:val="en-US"/>
        </w:rPr>
        <w:t xml:space="preserve"> the cells in the sample, including cardiomyocytes, endothelial cells fibroblasts and other resident or transient cells in the sample. </w:t>
      </w:r>
      <w:r w:rsidRPr="0090743F">
        <w:rPr>
          <w:rFonts w:ascii="Arial" w:hAnsi="Arial" w:cs="Arial"/>
          <w:lang w:val="en-US"/>
        </w:rPr>
        <w:t xml:space="preserve"> </w:t>
      </w:r>
      <w:r w:rsidR="006567C3" w:rsidRPr="0090743F">
        <w:rPr>
          <w:rFonts w:ascii="Arial" w:hAnsi="Arial" w:cs="Arial"/>
          <w:lang w:val="en-US"/>
        </w:rPr>
        <w:t xml:space="preserve">In other words, it is not cardiomyocyte specific. Mass </w:t>
      </w:r>
      <w:r w:rsidR="006567C3" w:rsidRPr="0090743F">
        <w:rPr>
          <w:rFonts w:ascii="Arial" w:hAnsi="Arial" w:cs="Arial"/>
          <w:lang w:val="en-US"/>
        </w:rPr>
        <w:lastRenderedPageBreak/>
        <w:t>spectrometry (MS) provides</w:t>
      </w:r>
      <w:r w:rsidR="00B76A80" w:rsidRPr="0090743F">
        <w:rPr>
          <w:rFonts w:ascii="Arial" w:hAnsi="Arial" w:cs="Arial"/>
          <w:lang w:val="en-US"/>
        </w:rPr>
        <w:t xml:space="preserve"> </w:t>
      </w:r>
      <w:r w:rsidR="006567C3" w:rsidRPr="0090743F">
        <w:rPr>
          <w:rFonts w:ascii="Arial" w:hAnsi="Arial" w:cs="Arial"/>
          <w:lang w:val="en-US"/>
        </w:rPr>
        <w:t>information about the proteins and has similar limitations. Shot-gu</w:t>
      </w:r>
      <w:ins w:id="61" w:author="Peter Macdonald" w:date="2021-12-10T08:46:00Z">
        <w:r w:rsidR="003223CD">
          <w:rPr>
            <w:rFonts w:ascii="Arial" w:hAnsi="Arial" w:cs="Arial"/>
            <w:lang w:val="en-US"/>
          </w:rPr>
          <w:t>n</w:t>
        </w:r>
      </w:ins>
      <w:del w:id="62" w:author="Peter Macdonald" w:date="2021-12-10T08:46:00Z">
        <w:r w:rsidR="006567C3" w:rsidRPr="0090743F" w:rsidDel="003223CD">
          <w:rPr>
            <w:rFonts w:ascii="Arial" w:hAnsi="Arial" w:cs="Arial"/>
            <w:lang w:val="en-US"/>
          </w:rPr>
          <w:delText>t</w:delText>
        </w:r>
      </w:del>
      <w:r w:rsidR="006567C3" w:rsidRPr="0090743F">
        <w:rPr>
          <w:rFonts w:ascii="Arial" w:hAnsi="Arial" w:cs="Arial"/>
          <w:lang w:val="en-US"/>
        </w:rPr>
        <w:t xml:space="preserve"> MS </w:t>
      </w:r>
      <w:r w:rsidR="00981327" w:rsidRPr="0090743F">
        <w:rPr>
          <w:rFonts w:ascii="Arial" w:hAnsi="Arial" w:cs="Arial"/>
          <w:lang w:val="en-US"/>
        </w:rPr>
        <w:t>requires</w:t>
      </w:r>
      <w:r w:rsidR="00B76A80" w:rsidRPr="0090743F">
        <w:rPr>
          <w:rFonts w:ascii="Arial" w:hAnsi="Arial" w:cs="Arial"/>
          <w:lang w:val="en-US"/>
        </w:rPr>
        <w:t xml:space="preserve"> trypsin digestion of the heart proteins, </w:t>
      </w:r>
      <w:r w:rsidR="00981327" w:rsidRPr="0090743F">
        <w:rPr>
          <w:rFonts w:ascii="Arial" w:hAnsi="Arial" w:cs="Arial"/>
          <w:lang w:val="en-US"/>
        </w:rPr>
        <w:t xml:space="preserve">but since so many of the proteins listed in Table 2 involve truncation mutations, and </w:t>
      </w:r>
      <w:proofErr w:type="gramStart"/>
      <w:r w:rsidR="00981327" w:rsidRPr="0090743F">
        <w:rPr>
          <w:rFonts w:ascii="Arial" w:hAnsi="Arial" w:cs="Arial"/>
          <w:lang w:val="en-US"/>
        </w:rPr>
        <w:t>several  involve</w:t>
      </w:r>
      <w:proofErr w:type="gramEnd"/>
      <w:r w:rsidR="00981327" w:rsidRPr="0090743F">
        <w:rPr>
          <w:rFonts w:ascii="Arial" w:hAnsi="Arial" w:cs="Arial"/>
          <w:lang w:val="en-US"/>
        </w:rPr>
        <w:t xml:space="preserve"> post-translation modification this makes it </w:t>
      </w:r>
      <w:del w:id="63" w:author="Peter Macdonald" w:date="2021-12-10T08:47:00Z">
        <w:r w:rsidR="00B76A80" w:rsidRPr="0090743F" w:rsidDel="003223CD">
          <w:rPr>
            <w:rFonts w:ascii="Arial" w:hAnsi="Arial" w:cs="Arial"/>
            <w:lang w:val="en-US"/>
          </w:rPr>
          <w:delText xml:space="preserve">making it </w:delText>
        </w:r>
      </w:del>
      <w:r w:rsidR="00B76A80" w:rsidRPr="0090743F">
        <w:rPr>
          <w:rFonts w:ascii="Arial" w:hAnsi="Arial" w:cs="Arial"/>
          <w:lang w:val="en-US"/>
        </w:rPr>
        <w:t xml:space="preserve">impossible to detect if some of these proteins might be truncated by mutations. </w:t>
      </w:r>
      <w:r w:rsidR="00981327" w:rsidRPr="0090743F">
        <w:rPr>
          <w:rFonts w:ascii="Arial" w:hAnsi="Arial" w:cs="Arial"/>
          <w:lang w:val="en-US"/>
        </w:rPr>
        <w:t xml:space="preserve">Accordingly, </w:t>
      </w:r>
      <w:r w:rsidR="005A38EA" w:rsidRPr="0090743F">
        <w:rPr>
          <w:rFonts w:ascii="Arial" w:hAnsi="Arial" w:cs="Arial"/>
          <w:lang w:val="en-US"/>
        </w:rPr>
        <w:t>our</w:t>
      </w:r>
      <w:r w:rsidR="00B76A80" w:rsidRPr="0090743F">
        <w:rPr>
          <w:rFonts w:ascii="Arial" w:hAnsi="Arial" w:cs="Arial"/>
          <w:lang w:val="en-US"/>
        </w:rPr>
        <w:t xml:space="preserve"> collaborat</w:t>
      </w:r>
      <w:r w:rsidR="005A38EA" w:rsidRPr="0090743F">
        <w:rPr>
          <w:rFonts w:ascii="Arial" w:hAnsi="Arial" w:cs="Arial"/>
          <w:lang w:val="en-US"/>
        </w:rPr>
        <w:t>or</w:t>
      </w:r>
      <w:r w:rsidR="00B76A80" w:rsidRPr="0090743F">
        <w:rPr>
          <w:rFonts w:ascii="Arial" w:hAnsi="Arial" w:cs="Arial"/>
          <w:lang w:val="en-US"/>
        </w:rPr>
        <w:t xml:space="preserve"> </w:t>
      </w:r>
      <w:r w:rsidR="005A38EA" w:rsidRPr="0090743F">
        <w:rPr>
          <w:rFonts w:ascii="Arial" w:hAnsi="Arial" w:cs="Arial"/>
          <w:lang w:val="en-US"/>
        </w:rPr>
        <w:t>Professor</w:t>
      </w:r>
      <w:r w:rsidR="00B76A80" w:rsidRPr="0090743F">
        <w:rPr>
          <w:rFonts w:ascii="Arial" w:hAnsi="Arial" w:cs="Arial"/>
          <w:lang w:val="en-US"/>
        </w:rPr>
        <w:t xml:space="preserve"> </w:t>
      </w:r>
      <w:r w:rsidR="003E5234" w:rsidRPr="0090743F">
        <w:rPr>
          <w:rFonts w:ascii="Arial" w:hAnsi="Arial" w:cs="Arial"/>
          <w:lang w:val="en-US"/>
        </w:rPr>
        <w:t>Ying Ge</w:t>
      </w:r>
      <w:r w:rsidR="00B76A80" w:rsidRPr="0090743F">
        <w:rPr>
          <w:rFonts w:ascii="Arial" w:hAnsi="Arial" w:cs="Arial"/>
          <w:lang w:val="en-US"/>
        </w:rPr>
        <w:t xml:space="preserve"> </w:t>
      </w:r>
      <w:r w:rsidR="005A38EA" w:rsidRPr="0090743F">
        <w:rPr>
          <w:rFonts w:ascii="Arial" w:hAnsi="Arial" w:cs="Arial"/>
          <w:lang w:val="en-US"/>
        </w:rPr>
        <w:t>will</w:t>
      </w:r>
      <w:r w:rsidR="00B76A80" w:rsidRPr="0090743F">
        <w:rPr>
          <w:rFonts w:ascii="Arial" w:hAnsi="Arial" w:cs="Arial"/>
          <w:lang w:val="en-US"/>
        </w:rPr>
        <w:t xml:space="preserve"> </w:t>
      </w:r>
      <w:r w:rsidR="005A38EA" w:rsidRPr="0090743F">
        <w:rPr>
          <w:rFonts w:ascii="Arial" w:hAnsi="Arial" w:cs="Arial"/>
          <w:lang w:val="en-US"/>
        </w:rPr>
        <w:t>combine her expertise in</w:t>
      </w:r>
      <w:r w:rsidR="00981327" w:rsidRPr="0090743F">
        <w:rPr>
          <w:rFonts w:ascii="Arial" w:hAnsi="Arial" w:cs="Arial"/>
          <w:lang w:val="en-US"/>
        </w:rPr>
        <w:t xml:space="preserve"> </w:t>
      </w:r>
      <w:r w:rsidR="0014329F" w:rsidRPr="0090743F">
        <w:rPr>
          <w:rFonts w:ascii="Arial" w:hAnsi="Arial"/>
          <w:color w:val="333333"/>
          <w:szCs w:val="23"/>
          <w:shd w:val="clear" w:color="auto" w:fill="FFFFFF"/>
        </w:rPr>
        <w:t xml:space="preserve">cutting-edge high-resolution </w:t>
      </w:r>
      <w:r w:rsidR="00B76A80" w:rsidRPr="0090743F">
        <w:rPr>
          <w:rFonts w:ascii="Arial" w:hAnsi="Arial" w:cs="Arial"/>
          <w:lang w:val="en-US"/>
        </w:rPr>
        <w:t xml:space="preserve">top-down </w:t>
      </w:r>
      <w:r w:rsidR="00981327" w:rsidRPr="0090743F">
        <w:rPr>
          <w:rFonts w:ascii="Arial" w:hAnsi="Arial" w:cs="Arial"/>
          <w:lang w:val="en-US"/>
        </w:rPr>
        <w:t>MS</w:t>
      </w:r>
      <w:r w:rsidR="0014329F" w:rsidRPr="0090743F">
        <w:rPr>
          <w:rFonts w:ascii="Arial" w:hAnsi="Arial"/>
          <w:color w:val="333333"/>
          <w:szCs w:val="23"/>
          <w:shd w:val="clear" w:color="auto" w:fill="FFFFFF"/>
        </w:rPr>
        <w:t>-based</w:t>
      </w:r>
      <w:r w:rsidR="005A38EA" w:rsidRPr="0090743F">
        <w:rPr>
          <w:rFonts w:ascii="Arial" w:hAnsi="Arial"/>
          <w:color w:val="333333"/>
          <w:szCs w:val="23"/>
          <w:shd w:val="clear" w:color="auto" w:fill="FFFFFF"/>
        </w:rPr>
        <w:t>,</w:t>
      </w:r>
      <w:r w:rsidR="0014329F" w:rsidRPr="0090743F">
        <w:rPr>
          <w:rFonts w:ascii="Arial" w:hAnsi="Arial"/>
          <w:color w:val="333333"/>
          <w:szCs w:val="23"/>
          <w:shd w:val="clear" w:color="auto" w:fill="FFFFFF"/>
        </w:rPr>
        <w:t xml:space="preserve"> proteomics and metabolomics </w:t>
      </w:r>
      <w:r w:rsidR="005A38EA" w:rsidRPr="0090743F">
        <w:rPr>
          <w:rFonts w:ascii="Arial" w:hAnsi="Arial"/>
          <w:color w:val="333333"/>
          <w:szCs w:val="23"/>
          <w:shd w:val="clear" w:color="auto" w:fill="FFFFFF"/>
        </w:rPr>
        <w:t>and</w:t>
      </w:r>
      <w:r w:rsidR="0014329F" w:rsidRPr="0090743F">
        <w:rPr>
          <w:rFonts w:ascii="Arial" w:hAnsi="Arial"/>
          <w:color w:val="333333"/>
          <w:szCs w:val="23"/>
          <w:shd w:val="clear" w:color="auto" w:fill="FFFFFF"/>
        </w:rPr>
        <w:t xml:space="preserve"> functional studies to</w:t>
      </w:r>
      <w:r w:rsidR="00E06795" w:rsidRPr="0090743F">
        <w:rPr>
          <w:rFonts w:ascii="Arial" w:hAnsi="Arial" w:cs="Arial"/>
          <w:lang w:val="en-US"/>
        </w:rPr>
        <w:t xml:space="preserve"> quantif</w:t>
      </w:r>
      <w:r w:rsidR="0014329F" w:rsidRPr="0090743F">
        <w:rPr>
          <w:rFonts w:ascii="Arial" w:hAnsi="Arial" w:cs="Arial"/>
          <w:lang w:val="en-US"/>
        </w:rPr>
        <w:t>y</w:t>
      </w:r>
      <w:r w:rsidR="00E06795" w:rsidRPr="0090743F">
        <w:rPr>
          <w:rFonts w:ascii="Arial" w:hAnsi="Arial" w:cs="Arial"/>
          <w:lang w:val="en-US"/>
        </w:rPr>
        <w:t xml:space="preserve"> intact proteins</w:t>
      </w:r>
      <w:r w:rsidR="00B76A80" w:rsidRPr="0090743F">
        <w:rPr>
          <w:rFonts w:ascii="Arial" w:hAnsi="Arial" w:cs="Arial"/>
          <w:lang w:val="en-US"/>
        </w:rPr>
        <w:t xml:space="preserve"> </w:t>
      </w:r>
      <w:r w:rsidR="0014329F" w:rsidRPr="0090743F">
        <w:rPr>
          <w:rFonts w:ascii="Arial" w:hAnsi="Arial" w:cs="Arial"/>
          <w:lang w:val="en-US"/>
        </w:rPr>
        <w:t>including</w:t>
      </w:r>
      <w:r w:rsidR="00E06795" w:rsidRPr="0090743F">
        <w:rPr>
          <w:rFonts w:ascii="Arial" w:hAnsi="Arial" w:cs="Arial"/>
          <w:lang w:val="en-US"/>
        </w:rPr>
        <w:t xml:space="preserve"> their post-translational modifications </w:t>
      </w:r>
      <w:r w:rsidR="0014329F" w:rsidRPr="0090743F">
        <w:rPr>
          <w:rFonts w:ascii="Arial" w:hAnsi="Arial" w:cs="Arial"/>
          <w:lang w:val="en-US"/>
        </w:rPr>
        <w:t>of most proteins</w:t>
      </w:r>
      <w:r w:rsidR="005A38EA" w:rsidRPr="0090743F">
        <w:rPr>
          <w:rFonts w:ascii="Arial" w:hAnsi="Arial" w:cs="Arial"/>
          <w:lang w:val="en-US"/>
        </w:rPr>
        <w:t xml:space="preserve"> (</w:t>
      </w:r>
      <w:proofErr w:type="spellStart"/>
      <w:r w:rsidR="005A38EA" w:rsidRPr="0090743F">
        <w:rPr>
          <w:rFonts w:ascii="Arial" w:hAnsi="Arial" w:cs="Arial"/>
          <w:lang w:val="en-US"/>
        </w:rPr>
        <w:t>Tucholski</w:t>
      </w:r>
      <w:proofErr w:type="spellEnd"/>
      <w:r w:rsidR="005A38EA" w:rsidRPr="0090743F">
        <w:rPr>
          <w:rFonts w:ascii="Arial" w:hAnsi="Arial" w:cs="Arial"/>
          <w:lang w:val="en-US"/>
        </w:rPr>
        <w:t xml:space="preserve"> et al. 2020) to samples from PPCM patients</w:t>
      </w:r>
      <w:r w:rsidR="00B76A80" w:rsidRPr="0090743F">
        <w:rPr>
          <w:rFonts w:ascii="Arial" w:hAnsi="Arial" w:cs="Arial"/>
          <w:lang w:val="en-US"/>
        </w:rPr>
        <w:t>.</w:t>
      </w:r>
    </w:p>
    <w:p w14:paraId="69A90BC0" w14:textId="77777777" w:rsidR="00F632A5" w:rsidRPr="0090743F" w:rsidRDefault="00F632A5" w:rsidP="00F632A5">
      <w:pPr>
        <w:rPr>
          <w:rFonts w:ascii="Arial" w:hAnsi="Arial" w:cs="Arial"/>
          <w:b/>
          <w:bCs/>
          <w:color w:val="000000"/>
          <w:lang w:val="en-US"/>
        </w:rPr>
      </w:pPr>
    </w:p>
    <w:p w14:paraId="73522D81" w14:textId="77777777" w:rsidR="00BB1946" w:rsidRPr="0090743F" w:rsidRDefault="00F632A5" w:rsidP="00F632A5">
      <w:pPr>
        <w:rPr>
          <w:rFonts w:ascii="Arial" w:hAnsi="Arial" w:cs="Arial"/>
          <w:b/>
          <w:bCs/>
          <w:color w:val="000000"/>
          <w:lang w:val="en-US"/>
        </w:rPr>
      </w:pPr>
      <w:r w:rsidRPr="0090743F">
        <w:rPr>
          <w:rFonts w:ascii="Arial" w:hAnsi="Arial" w:cs="Arial"/>
          <w:b/>
          <w:bCs/>
          <w:color w:val="000000"/>
          <w:lang w:val="en-US"/>
        </w:rPr>
        <w:t>Track Record of Collaboration</w:t>
      </w:r>
      <w:r w:rsidRPr="0090743F">
        <w:rPr>
          <w:rFonts w:ascii="Arial" w:hAnsi="Arial" w:cs="Arial"/>
          <w:b/>
          <w:bCs/>
          <w:color w:val="000000"/>
          <w:lang w:val="en-US"/>
        </w:rPr>
        <w:tab/>
      </w:r>
    </w:p>
    <w:p w14:paraId="1534A8C8" w14:textId="21AC4157" w:rsidR="00F632A5" w:rsidRPr="0090743F" w:rsidRDefault="00F632A5" w:rsidP="00F632A5">
      <w:pPr>
        <w:rPr>
          <w:rFonts w:ascii="Arial" w:hAnsi="Arial" w:cs="Arial"/>
          <w:b/>
          <w:bCs/>
          <w:color w:val="000000"/>
          <w:lang w:val="en-US"/>
        </w:rPr>
      </w:pPr>
      <w:r w:rsidRPr="0090743F">
        <w:rPr>
          <w:rFonts w:ascii="Arial" w:hAnsi="Arial" w:cs="Arial"/>
          <w:color w:val="000000"/>
          <w:lang w:val="en-US"/>
        </w:rPr>
        <w:t xml:space="preserve">When the </w:t>
      </w:r>
      <w:r w:rsidR="0014329F" w:rsidRPr="0090743F">
        <w:rPr>
          <w:rFonts w:ascii="Arial" w:hAnsi="Arial" w:cs="Arial"/>
          <w:color w:val="000000"/>
          <w:lang w:val="en-US"/>
        </w:rPr>
        <w:t>s</w:t>
      </w:r>
      <w:r w:rsidRPr="0090743F">
        <w:rPr>
          <w:rFonts w:ascii="Arial" w:hAnsi="Arial" w:cs="Arial"/>
          <w:color w:val="000000"/>
          <w:lang w:val="en-US"/>
        </w:rPr>
        <w:t xml:space="preserve">enior author began collecting </w:t>
      </w:r>
      <w:r w:rsidR="00BB1946" w:rsidRPr="0090743F">
        <w:rPr>
          <w:rFonts w:ascii="Arial" w:hAnsi="Arial" w:cs="Arial"/>
          <w:color w:val="000000"/>
          <w:lang w:val="en-US"/>
        </w:rPr>
        <w:t xml:space="preserve">tissue </w:t>
      </w:r>
      <w:r w:rsidRPr="0090743F">
        <w:rPr>
          <w:rFonts w:ascii="Arial" w:hAnsi="Arial" w:cs="Arial"/>
          <w:color w:val="000000"/>
          <w:lang w:val="en-US"/>
        </w:rPr>
        <w:t>sample</w:t>
      </w:r>
      <w:r w:rsidR="0014329F" w:rsidRPr="0090743F">
        <w:rPr>
          <w:rFonts w:ascii="Arial" w:hAnsi="Arial" w:cs="Arial"/>
          <w:color w:val="000000"/>
          <w:lang w:val="en-US"/>
        </w:rPr>
        <w:t>s</w:t>
      </w:r>
      <w:r w:rsidRPr="0090743F">
        <w:rPr>
          <w:rFonts w:ascii="Arial" w:hAnsi="Arial" w:cs="Arial"/>
          <w:color w:val="000000"/>
          <w:lang w:val="en-US"/>
        </w:rPr>
        <w:t xml:space="preserve"> from heart transplant patients</w:t>
      </w:r>
      <w:r w:rsidR="00BB1946" w:rsidRPr="0090743F">
        <w:rPr>
          <w:rFonts w:ascii="Arial" w:hAnsi="Arial" w:cs="Arial"/>
          <w:color w:val="000000"/>
          <w:lang w:val="en-US"/>
        </w:rPr>
        <w:t>’ hearts</w:t>
      </w:r>
      <w:r w:rsidRPr="0090743F">
        <w:rPr>
          <w:rFonts w:ascii="Arial" w:hAnsi="Arial" w:cs="Arial"/>
          <w:color w:val="000000"/>
          <w:lang w:val="en-US"/>
        </w:rPr>
        <w:t xml:space="preserve"> in</w:t>
      </w:r>
      <w:r w:rsidR="00BB1946" w:rsidRPr="0090743F">
        <w:rPr>
          <w:rFonts w:ascii="Arial" w:hAnsi="Arial" w:cs="Arial"/>
          <w:color w:val="000000"/>
          <w:lang w:val="en-US"/>
        </w:rPr>
        <w:t xml:space="preserve"> </w:t>
      </w:r>
      <w:r w:rsidRPr="0090743F">
        <w:rPr>
          <w:rFonts w:ascii="Arial" w:hAnsi="Arial" w:cs="Arial"/>
          <w:color w:val="000000"/>
          <w:lang w:val="en-US"/>
        </w:rPr>
        <w:t xml:space="preserve">1989 with </w:t>
      </w:r>
      <w:r w:rsidR="00BB1946" w:rsidRPr="0090743F">
        <w:rPr>
          <w:rFonts w:ascii="Arial" w:hAnsi="Arial" w:cs="Arial"/>
          <w:color w:val="000000"/>
          <w:lang w:val="en-US"/>
        </w:rPr>
        <w:t>encouragement of the</w:t>
      </w:r>
      <w:r w:rsidRPr="0090743F">
        <w:rPr>
          <w:rFonts w:ascii="Arial" w:hAnsi="Arial" w:cs="Arial"/>
          <w:color w:val="000000"/>
          <w:lang w:val="en-US"/>
        </w:rPr>
        <w:t xml:space="preserve"> </w:t>
      </w:r>
      <w:ins w:id="64" w:author="Peter Macdonald" w:date="2021-12-10T08:47:00Z">
        <w:r w:rsidR="003223CD">
          <w:rPr>
            <w:rFonts w:ascii="Arial" w:hAnsi="Arial" w:cs="Arial"/>
            <w:color w:val="000000"/>
            <w:lang w:val="en-US"/>
          </w:rPr>
          <w:t>l</w:t>
        </w:r>
      </w:ins>
      <w:del w:id="65" w:author="Peter Macdonald" w:date="2021-12-10T08:47:00Z">
        <w:r w:rsidRPr="0090743F" w:rsidDel="003223CD">
          <w:rPr>
            <w:rFonts w:ascii="Arial" w:hAnsi="Arial" w:cs="Arial"/>
            <w:color w:val="000000"/>
            <w:lang w:val="en-US"/>
          </w:rPr>
          <w:delText>L</w:delText>
        </w:r>
      </w:del>
      <w:r w:rsidRPr="0090743F">
        <w:rPr>
          <w:rFonts w:ascii="Arial" w:hAnsi="Arial" w:cs="Arial"/>
          <w:color w:val="000000"/>
          <w:lang w:val="en-US"/>
        </w:rPr>
        <w:t xml:space="preserve">ate Dr Victor Chang, </w:t>
      </w:r>
      <w:r w:rsidR="00BB1946" w:rsidRPr="0090743F">
        <w:rPr>
          <w:rFonts w:ascii="Arial" w:hAnsi="Arial" w:cs="Arial"/>
          <w:color w:val="000000"/>
          <w:lang w:val="en-US"/>
        </w:rPr>
        <w:t>w</w:t>
      </w:r>
      <w:r w:rsidRPr="0090743F">
        <w:rPr>
          <w:rFonts w:ascii="Arial" w:hAnsi="Arial" w:cs="Arial"/>
          <w:color w:val="000000"/>
          <w:lang w:val="en-US"/>
        </w:rPr>
        <w:t xml:space="preserve">e </w:t>
      </w:r>
      <w:proofErr w:type="spellStart"/>
      <w:r w:rsidRPr="0090743F">
        <w:rPr>
          <w:rFonts w:ascii="Arial" w:hAnsi="Arial" w:cs="Arial"/>
          <w:color w:val="000000"/>
          <w:lang w:val="en-US"/>
        </w:rPr>
        <w:t>realised</w:t>
      </w:r>
      <w:proofErr w:type="spellEnd"/>
      <w:r w:rsidRPr="0090743F">
        <w:rPr>
          <w:rFonts w:ascii="Arial" w:hAnsi="Arial" w:cs="Arial"/>
          <w:color w:val="000000"/>
          <w:lang w:val="en-US"/>
        </w:rPr>
        <w:t xml:space="preserve"> that alone </w:t>
      </w:r>
      <w:r w:rsidR="00BB1946" w:rsidRPr="0090743F">
        <w:rPr>
          <w:rFonts w:ascii="Arial" w:hAnsi="Arial" w:cs="Arial"/>
          <w:color w:val="000000"/>
          <w:lang w:val="en-US"/>
        </w:rPr>
        <w:t>w</w:t>
      </w:r>
      <w:r w:rsidRPr="0090743F">
        <w:rPr>
          <w:rFonts w:ascii="Arial" w:hAnsi="Arial" w:cs="Arial"/>
          <w:color w:val="000000"/>
          <w:lang w:val="en-US"/>
        </w:rPr>
        <w:t xml:space="preserve">e could not </w:t>
      </w:r>
      <w:r w:rsidR="0014329F" w:rsidRPr="0090743F">
        <w:rPr>
          <w:rFonts w:ascii="Arial" w:hAnsi="Arial" w:cs="Arial"/>
          <w:color w:val="000000"/>
          <w:lang w:val="en-US"/>
        </w:rPr>
        <w:t>expect</w:t>
      </w:r>
      <w:r w:rsidRPr="0090743F">
        <w:rPr>
          <w:rFonts w:ascii="Arial" w:hAnsi="Arial" w:cs="Arial"/>
          <w:color w:val="000000"/>
          <w:lang w:val="en-US"/>
        </w:rPr>
        <w:t xml:space="preserve"> to understand the molecular nature of human heart failure without the help and expertise of the many colleagues and friends</w:t>
      </w:r>
      <w:r w:rsidR="0014329F" w:rsidRPr="0090743F">
        <w:rPr>
          <w:rFonts w:ascii="Arial" w:hAnsi="Arial" w:cs="Arial"/>
          <w:color w:val="000000"/>
          <w:lang w:val="en-US"/>
        </w:rPr>
        <w:t>.</w:t>
      </w:r>
      <w:r w:rsidRPr="0090743F">
        <w:rPr>
          <w:rFonts w:ascii="Arial" w:hAnsi="Arial" w:cs="Arial"/>
          <w:color w:val="000000"/>
          <w:lang w:val="en-US"/>
        </w:rPr>
        <w:t xml:space="preserve"> </w:t>
      </w:r>
      <w:r w:rsidR="00D75D7F" w:rsidRPr="0090743F">
        <w:rPr>
          <w:rFonts w:ascii="Arial" w:hAnsi="Arial" w:cs="Arial"/>
          <w:color w:val="000000"/>
          <w:lang w:val="en-US"/>
        </w:rPr>
        <w:t>By sharing failing and non-failing human heart tissue with a considerable number of these researcher</w:t>
      </w:r>
      <w:r w:rsidR="00A84359" w:rsidRPr="0090743F">
        <w:rPr>
          <w:rFonts w:ascii="Arial" w:hAnsi="Arial" w:cs="Arial"/>
          <w:color w:val="000000"/>
          <w:lang w:val="en-US"/>
        </w:rPr>
        <w:t>s</w:t>
      </w:r>
      <w:r w:rsidR="00D75D7F" w:rsidRPr="0090743F">
        <w:rPr>
          <w:rFonts w:ascii="Arial" w:hAnsi="Arial" w:cs="Arial"/>
          <w:color w:val="000000"/>
          <w:lang w:val="en-US"/>
        </w:rPr>
        <w:t xml:space="preserve">, we have made some interesting discoveries and some real progress. </w:t>
      </w:r>
      <w:r w:rsidR="00A84359" w:rsidRPr="0090743F">
        <w:rPr>
          <w:rFonts w:ascii="Arial" w:hAnsi="Arial" w:cs="Arial"/>
          <w:color w:val="000000"/>
          <w:lang w:val="en-US"/>
        </w:rPr>
        <w:t>So far, we have published a</w:t>
      </w:r>
      <w:r w:rsidR="00D75D7F" w:rsidRPr="0090743F">
        <w:rPr>
          <w:rFonts w:ascii="Arial" w:hAnsi="Arial" w:cs="Arial"/>
          <w:color w:val="000000"/>
          <w:lang w:val="en-US"/>
        </w:rPr>
        <w:t xml:space="preserve">bout 160 papers (see Supplementary data) </w:t>
      </w:r>
      <w:r w:rsidR="005A38EA" w:rsidRPr="0090743F">
        <w:rPr>
          <w:rFonts w:ascii="Arial" w:hAnsi="Arial" w:cs="Arial"/>
          <w:color w:val="000000"/>
          <w:lang w:val="en-US"/>
        </w:rPr>
        <w:t xml:space="preserve">only </w:t>
      </w:r>
      <w:r w:rsidR="0014329F" w:rsidRPr="0090743F">
        <w:rPr>
          <w:rFonts w:ascii="Arial" w:hAnsi="Arial" w:cs="Arial"/>
          <w:color w:val="000000"/>
          <w:lang w:val="en-US"/>
        </w:rPr>
        <w:t>one o</w:t>
      </w:r>
      <w:r w:rsidR="00D75D7F" w:rsidRPr="0090743F">
        <w:rPr>
          <w:rFonts w:ascii="Arial" w:hAnsi="Arial" w:cs="Arial"/>
          <w:color w:val="000000"/>
          <w:lang w:val="en-US"/>
        </w:rPr>
        <w:t xml:space="preserve">f </w:t>
      </w:r>
      <w:r w:rsidR="0014329F" w:rsidRPr="0090743F">
        <w:rPr>
          <w:rFonts w:ascii="Arial" w:hAnsi="Arial" w:cs="Arial"/>
          <w:color w:val="000000"/>
          <w:lang w:val="en-US"/>
        </w:rPr>
        <w:t>which</w:t>
      </w:r>
      <w:r w:rsidR="00D75D7F" w:rsidRPr="0090743F">
        <w:rPr>
          <w:rFonts w:ascii="Arial" w:hAnsi="Arial" w:cs="Arial"/>
          <w:color w:val="000000"/>
          <w:lang w:val="en-US"/>
        </w:rPr>
        <w:t xml:space="preserve"> </w:t>
      </w:r>
      <w:r w:rsidR="00A84359" w:rsidRPr="0090743F">
        <w:rPr>
          <w:rFonts w:ascii="Arial" w:hAnsi="Arial" w:cs="Arial"/>
          <w:color w:val="000000"/>
          <w:lang w:val="en-US"/>
        </w:rPr>
        <w:t>(</w:t>
      </w:r>
      <w:proofErr w:type="spellStart"/>
      <w:r w:rsidR="00A84359" w:rsidRPr="0090743F">
        <w:rPr>
          <w:rFonts w:ascii="Arial" w:hAnsi="Arial" w:cs="Arial"/>
          <w:color w:val="000000"/>
          <w:lang w:val="en-US"/>
        </w:rPr>
        <w:t>Bollen</w:t>
      </w:r>
      <w:proofErr w:type="spellEnd"/>
      <w:r w:rsidR="00A84359" w:rsidRPr="0090743F">
        <w:rPr>
          <w:rFonts w:ascii="Arial" w:hAnsi="Arial" w:cs="Arial"/>
          <w:color w:val="000000"/>
          <w:lang w:val="en-US"/>
        </w:rPr>
        <w:t xml:space="preserve"> et al.</w:t>
      </w:r>
      <w:r w:rsidR="0014329F" w:rsidRPr="0090743F">
        <w:rPr>
          <w:rFonts w:ascii="Arial" w:hAnsi="Arial" w:cs="Arial"/>
          <w:color w:val="000000"/>
          <w:lang w:val="en-US"/>
        </w:rPr>
        <w:t xml:space="preserve"> </w:t>
      </w:r>
      <w:r w:rsidR="005A38EA" w:rsidRPr="0090743F">
        <w:rPr>
          <w:rFonts w:ascii="Arial" w:hAnsi="Arial" w:cs="Arial"/>
          <w:color w:val="000000"/>
          <w:lang w:val="en-US"/>
        </w:rPr>
        <w:t>2017)</w:t>
      </w:r>
      <w:r w:rsidR="0014329F" w:rsidRPr="0090743F">
        <w:rPr>
          <w:rFonts w:ascii="Arial" w:hAnsi="Arial" w:cs="Arial"/>
          <w:color w:val="000000"/>
          <w:lang w:val="en-US"/>
        </w:rPr>
        <w:t xml:space="preserve"> </w:t>
      </w:r>
      <w:r w:rsidR="00F3639D" w:rsidRPr="0090743F">
        <w:rPr>
          <w:rFonts w:ascii="Arial" w:hAnsi="Arial" w:cs="Arial"/>
          <w:color w:val="000000"/>
          <w:lang w:val="en-US"/>
        </w:rPr>
        <w:t xml:space="preserve">specifically </w:t>
      </w:r>
      <w:r w:rsidR="00D75D7F" w:rsidRPr="0090743F">
        <w:rPr>
          <w:rFonts w:ascii="Arial" w:hAnsi="Arial" w:cs="Arial"/>
          <w:color w:val="000000"/>
          <w:lang w:val="en-US"/>
        </w:rPr>
        <w:t xml:space="preserve">addressed the </w:t>
      </w:r>
      <w:r w:rsidR="005A38EA" w:rsidRPr="0090743F">
        <w:rPr>
          <w:rFonts w:ascii="Arial" w:hAnsi="Arial" w:cs="Arial"/>
          <w:color w:val="000000"/>
          <w:lang w:val="en-US"/>
        </w:rPr>
        <w:t xml:space="preserve">role of titin </w:t>
      </w:r>
      <w:commentRangeStart w:id="66"/>
      <w:r w:rsidR="00D75D7F" w:rsidRPr="0090743F">
        <w:rPr>
          <w:rFonts w:ascii="Arial" w:hAnsi="Arial" w:cs="Arial"/>
          <w:color w:val="000000"/>
          <w:lang w:val="en-US"/>
        </w:rPr>
        <w:t>question</w:t>
      </w:r>
      <w:commentRangeEnd w:id="66"/>
      <w:r w:rsidR="003223CD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66"/>
      </w:r>
      <w:r w:rsidR="00D75D7F" w:rsidRPr="0090743F">
        <w:rPr>
          <w:rFonts w:ascii="Arial" w:hAnsi="Arial" w:cs="Arial"/>
          <w:color w:val="000000"/>
          <w:lang w:val="en-US"/>
        </w:rPr>
        <w:t xml:space="preserve"> PPCM. </w:t>
      </w:r>
    </w:p>
    <w:p w14:paraId="2FC3C6B2" w14:textId="77777777" w:rsidR="00C23EED" w:rsidRPr="0090743F" w:rsidRDefault="00C23EED" w:rsidP="00F632A5">
      <w:pPr>
        <w:rPr>
          <w:rFonts w:ascii="Arial" w:hAnsi="Arial" w:cs="Arial"/>
          <w:color w:val="000000"/>
          <w:lang w:val="en-US"/>
        </w:rPr>
      </w:pPr>
    </w:p>
    <w:p w14:paraId="47259A9C" w14:textId="77777777" w:rsidR="00BB1946" w:rsidRPr="0090743F" w:rsidRDefault="000415B5" w:rsidP="00F632A5">
      <w:pPr>
        <w:rPr>
          <w:rFonts w:ascii="Arial" w:hAnsi="Arial" w:cs="Arial"/>
          <w:color w:val="000000"/>
          <w:lang w:val="en-US"/>
        </w:rPr>
      </w:pPr>
      <w:r w:rsidRPr="0090743F">
        <w:rPr>
          <w:rFonts w:ascii="Arial" w:hAnsi="Arial" w:cs="Arial"/>
          <w:b/>
          <w:bCs/>
          <w:color w:val="000000"/>
          <w:lang w:val="en-US"/>
        </w:rPr>
        <w:t xml:space="preserve">Is </w:t>
      </w:r>
      <w:r w:rsidR="00145E56" w:rsidRPr="0090743F">
        <w:rPr>
          <w:rFonts w:ascii="Arial" w:hAnsi="Arial" w:cs="Arial"/>
          <w:b/>
          <w:bCs/>
          <w:color w:val="000000"/>
          <w:lang w:val="en-US"/>
        </w:rPr>
        <w:t>T</w:t>
      </w:r>
      <w:r w:rsidRPr="0090743F">
        <w:rPr>
          <w:rFonts w:ascii="Arial" w:hAnsi="Arial" w:cs="Arial"/>
          <w:b/>
          <w:bCs/>
          <w:color w:val="000000"/>
          <w:lang w:val="en-US"/>
        </w:rPr>
        <w:t xml:space="preserve">here </w:t>
      </w:r>
      <w:r w:rsidR="00C23EED" w:rsidRPr="0090743F">
        <w:rPr>
          <w:rFonts w:ascii="Arial" w:hAnsi="Arial" w:cs="Arial"/>
          <w:b/>
          <w:bCs/>
          <w:color w:val="000000"/>
          <w:lang w:val="en-US"/>
        </w:rPr>
        <w:t xml:space="preserve">a </w:t>
      </w:r>
      <w:r w:rsidRPr="0090743F">
        <w:rPr>
          <w:rFonts w:ascii="Arial" w:hAnsi="Arial" w:cs="Arial"/>
          <w:b/>
          <w:bCs/>
          <w:color w:val="000000"/>
          <w:lang w:val="en-US"/>
        </w:rPr>
        <w:t>“</w:t>
      </w:r>
      <w:r w:rsidR="00145E56" w:rsidRPr="0090743F">
        <w:rPr>
          <w:rFonts w:ascii="Arial" w:hAnsi="Arial" w:cs="Arial"/>
          <w:b/>
          <w:bCs/>
          <w:color w:val="000000"/>
          <w:lang w:val="en-US"/>
        </w:rPr>
        <w:t>C</w:t>
      </w:r>
      <w:r w:rsidRPr="0090743F">
        <w:rPr>
          <w:rFonts w:ascii="Arial" w:hAnsi="Arial" w:cs="Arial"/>
          <w:b/>
          <w:bCs/>
          <w:color w:val="000000"/>
          <w:lang w:val="en-US"/>
        </w:rPr>
        <w:t>ure”</w:t>
      </w:r>
      <w:r w:rsidR="00C23EED" w:rsidRPr="0090743F">
        <w:rPr>
          <w:rFonts w:ascii="Arial" w:hAnsi="Arial" w:cs="Arial"/>
          <w:b/>
          <w:bCs/>
          <w:color w:val="000000"/>
          <w:lang w:val="en-US"/>
        </w:rPr>
        <w:t xml:space="preserve"> for PPCM and Other Inherited Cardiomyopathies?</w:t>
      </w:r>
      <w:r w:rsidR="00C23EED" w:rsidRPr="0090743F">
        <w:rPr>
          <w:rFonts w:ascii="Arial" w:hAnsi="Arial" w:cs="Arial"/>
          <w:color w:val="000000"/>
          <w:lang w:val="en-US"/>
        </w:rPr>
        <w:tab/>
      </w:r>
    </w:p>
    <w:p w14:paraId="084274D1" w14:textId="40819B0A" w:rsidR="008244A6" w:rsidRPr="0090743F" w:rsidRDefault="00C23EED" w:rsidP="00F632A5">
      <w:pPr>
        <w:rPr>
          <w:rFonts w:ascii="Arial" w:hAnsi="Arial" w:cs="Arial"/>
          <w:color w:val="000000"/>
          <w:lang w:val="en-US"/>
        </w:rPr>
      </w:pPr>
      <w:r w:rsidRPr="0090743F">
        <w:rPr>
          <w:rFonts w:ascii="Arial" w:hAnsi="Arial" w:cs="Arial"/>
          <w:color w:val="000000"/>
          <w:lang w:val="en-US"/>
        </w:rPr>
        <w:t xml:space="preserve">In most instances, the precursor of a “cure” </w:t>
      </w:r>
      <w:r w:rsidR="001B38BF" w:rsidRPr="0090743F">
        <w:rPr>
          <w:rFonts w:ascii="Arial" w:hAnsi="Arial" w:cs="Arial"/>
          <w:color w:val="000000"/>
          <w:lang w:val="en-US"/>
        </w:rPr>
        <w:t>requires</w:t>
      </w:r>
      <w:r w:rsidRPr="0090743F">
        <w:rPr>
          <w:rFonts w:ascii="Arial" w:hAnsi="Arial" w:cs="Arial"/>
          <w:color w:val="000000"/>
          <w:lang w:val="en-US"/>
        </w:rPr>
        <w:t xml:space="preserve"> an understanding of the molecular basis of the disease. In the case of Hypertrophic Cardiomyopathy</w:t>
      </w:r>
      <w:r w:rsidR="00145E56" w:rsidRPr="0090743F">
        <w:rPr>
          <w:rFonts w:ascii="Arial" w:hAnsi="Arial" w:cs="Arial"/>
          <w:color w:val="000000"/>
          <w:lang w:val="en-US"/>
        </w:rPr>
        <w:t xml:space="preserve"> (HCM)</w:t>
      </w:r>
      <w:r w:rsidRPr="0090743F">
        <w:rPr>
          <w:rFonts w:ascii="Arial" w:hAnsi="Arial" w:cs="Arial"/>
          <w:color w:val="000000"/>
          <w:lang w:val="en-US"/>
        </w:rPr>
        <w:t xml:space="preserve">, </w:t>
      </w:r>
      <w:r w:rsidR="00145E56" w:rsidRPr="0090743F">
        <w:rPr>
          <w:rFonts w:ascii="Arial" w:hAnsi="Arial" w:cs="Arial"/>
          <w:color w:val="000000"/>
          <w:lang w:val="en-US"/>
        </w:rPr>
        <w:t xml:space="preserve">it was the understanding that depletion of myosin cross-bridges in the “super relaxed state” </w:t>
      </w:r>
      <w:r w:rsidR="00BB1946" w:rsidRPr="0090743F">
        <w:rPr>
          <w:rFonts w:ascii="Arial" w:hAnsi="Arial" w:cs="Arial"/>
          <w:color w:val="000000"/>
          <w:lang w:val="en-US"/>
        </w:rPr>
        <w:t xml:space="preserve">(McNamara et al. 2015) </w:t>
      </w:r>
      <w:r w:rsidR="00145E56" w:rsidRPr="0090743F">
        <w:rPr>
          <w:rFonts w:ascii="Arial" w:hAnsi="Arial" w:cs="Arial"/>
          <w:color w:val="000000"/>
          <w:lang w:val="en-US"/>
        </w:rPr>
        <w:t xml:space="preserve">led to the realization that the drug </w:t>
      </w:r>
      <w:proofErr w:type="spellStart"/>
      <w:r w:rsidR="00145E56" w:rsidRPr="0090743F">
        <w:rPr>
          <w:rFonts w:ascii="Arial" w:hAnsi="Arial" w:cs="Arial"/>
          <w:color w:val="000000"/>
          <w:lang w:val="en-US"/>
        </w:rPr>
        <w:t>mavacamten</w:t>
      </w:r>
      <w:proofErr w:type="spellEnd"/>
      <w:r w:rsidR="00145E56" w:rsidRPr="0090743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ED454F" w:rsidRPr="0090743F">
        <w:rPr>
          <w:rFonts w:ascii="Arial" w:hAnsi="Arial" w:cs="Arial"/>
          <w:color w:val="000000"/>
          <w:lang w:val="en-US"/>
        </w:rPr>
        <w:t>stabilises</w:t>
      </w:r>
      <w:proofErr w:type="spellEnd"/>
      <w:r w:rsidR="00ED454F" w:rsidRPr="0090743F">
        <w:rPr>
          <w:rFonts w:ascii="Arial" w:hAnsi="Arial" w:cs="Arial"/>
          <w:color w:val="000000"/>
          <w:lang w:val="en-US"/>
        </w:rPr>
        <w:t xml:space="preserve"> the super relaxed state (Anderson et al. 2018) and restores the heart to normal activity. </w:t>
      </w:r>
    </w:p>
    <w:p w14:paraId="2DFDEC19" w14:textId="77777777" w:rsidR="00F42CAB" w:rsidRPr="0090743F" w:rsidRDefault="00F42CAB" w:rsidP="00F42CAB">
      <w:pPr>
        <w:rPr>
          <w:rFonts w:ascii="Arial" w:hAnsi="Arial" w:cs="Arial"/>
          <w:color w:val="000000"/>
          <w:lang w:val="en-US"/>
        </w:rPr>
      </w:pPr>
    </w:p>
    <w:p w14:paraId="18645CA7" w14:textId="1923C46F" w:rsidR="00F775EC" w:rsidRPr="0090743F" w:rsidRDefault="00ED454F" w:rsidP="00414626">
      <w:pPr>
        <w:rPr>
          <w:rFonts w:ascii="Arial" w:hAnsi="Arial" w:cs="Arial"/>
          <w:color w:val="000000"/>
          <w:lang w:val="en-US"/>
        </w:rPr>
      </w:pPr>
      <w:r w:rsidRPr="0090743F">
        <w:rPr>
          <w:rFonts w:ascii="Arial" w:hAnsi="Arial" w:cs="Arial"/>
          <w:color w:val="000000"/>
          <w:lang w:val="en-US"/>
        </w:rPr>
        <w:t xml:space="preserve">In the case of PPCM, </w:t>
      </w:r>
      <w:proofErr w:type="spellStart"/>
      <w:r w:rsidRPr="0090743F">
        <w:rPr>
          <w:rFonts w:ascii="Arial" w:hAnsi="Arial" w:cs="Arial"/>
          <w:color w:val="000000"/>
          <w:lang w:val="en-US"/>
        </w:rPr>
        <w:t>Bollen</w:t>
      </w:r>
      <w:proofErr w:type="spellEnd"/>
      <w:r w:rsidRPr="0090743F">
        <w:rPr>
          <w:rFonts w:ascii="Arial" w:hAnsi="Arial" w:cs="Arial"/>
          <w:color w:val="000000"/>
          <w:lang w:val="en-US"/>
        </w:rPr>
        <w:t xml:space="preserve"> et al. (2017) </w:t>
      </w:r>
      <w:r w:rsidR="00F911B3" w:rsidRPr="0090743F">
        <w:rPr>
          <w:rFonts w:ascii="Arial" w:hAnsi="Arial" w:cs="Arial"/>
          <w:color w:val="000000"/>
          <w:lang w:val="en-US"/>
        </w:rPr>
        <w:t xml:space="preserve">were </w:t>
      </w:r>
      <w:r w:rsidR="008244A6" w:rsidRPr="0090743F">
        <w:rPr>
          <w:rFonts w:ascii="Arial" w:hAnsi="Arial" w:cs="Arial"/>
          <w:color w:val="000000"/>
          <w:lang w:val="en-US"/>
        </w:rPr>
        <w:t>search</w:t>
      </w:r>
      <w:r w:rsidR="00F911B3" w:rsidRPr="0090743F">
        <w:rPr>
          <w:rFonts w:ascii="Arial" w:hAnsi="Arial" w:cs="Arial"/>
          <w:color w:val="000000"/>
          <w:lang w:val="en-US"/>
        </w:rPr>
        <w:t>ing</w:t>
      </w:r>
      <w:r w:rsidR="008244A6" w:rsidRPr="0090743F">
        <w:rPr>
          <w:rFonts w:ascii="Arial" w:hAnsi="Arial" w:cs="Arial"/>
          <w:color w:val="000000"/>
          <w:lang w:val="en-US"/>
        </w:rPr>
        <w:t xml:space="preserve"> for </w:t>
      </w:r>
      <w:r w:rsidR="00F911B3" w:rsidRPr="0090743F">
        <w:rPr>
          <w:rFonts w:ascii="Arial" w:hAnsi="Arial" w:cs="Arial"/>
          <w:color w:val="000000"/>
          <w:lang w:val="en-US"/>
        </w:rPr>
        <w:t xml:space="preserve">a mechanism that could explain why DCM patients progressively deteriorated without recovery, compared to PPCM patients that either recovered or rapidly deteriorated. They compared </w:t>
      </w:r>
      <w:proofErr w:type="gramStart"/>
      <w:r w:rsidR="00F911B3" w:rsidRPr="0090743F">
        <w:rPr>
          <w:rFonts w:ascii="Arial" w:hAnsi="Arial" w:cs="Arial"/>
          <w:color w:val="000000"/>
          <w:lang w:val="en-US"/>
        </w:rPr>
        <w:t>six  cases</w:t>
      </w:r>
      <w:proofErr w:type="gramEnd"/>
      <w:r w:rsidR="00F911B3" w:rsidRPr="0090743F">
        <w:rPr>
          <w:rFonts w:ascii="Arial" w:hAnsi="Arial" w:cs="Arial"/>
          <w:color w:val="000000"/>
          <w:lang w:val="en-US"/>
        </w:rPr>
        <w:t xml:space="preserve"> of</w:t>
      </w:r>
      <w:r w:rsidRPr="0090743F">
        <w:rPr>
          <w:rFonts w:ascii="Arial" w:hAnsi="Arial" w:cs="Arial"/>
          <w:color w:val="000000"/>
          <w:lang w:val="en-US"/>
        </w:rPr>
        <w:t xml:space="preserve"> DCM, </w:t>
      </w:r>
      <w:r w:rsidR="00F42CAB" w:rsidRPr="0090743F">
        <w:rPr>
          <w:rFonts w:ascii="Arial" w:hAnsi="Arial" w:cs="Arial"/>
          <w:color w:val="000000"/>
          <w:lang w:val="en-US"/>
        </w:rPr>
        <w:t xml:space="preserve">four with </w:t>
      </w:r>
      <w:r w:rsidRPr="0090743F">
        <w:rPr>
          <w:rFonts w:ascii="Arial" w:hAnsi="Arial" w:cs="Arial"/>
          <w:color w:val="000000"/>
          <w:lang w:val="en-US"/>
        </w:rPr>
        <w:t xml:space="preserve">Ischemic </w:t>
      </w:r>
      <w:r w:rsidR="00F42CAB" w:rsidRPr="0090743F">
        <w:rPr>
          <w:rFonts w:ascii="Arial" w:hAnsi="Arial" w:cs="Arial"/>
          <w:color w:val="000000"/>
          <w:lang w:val="en-US"/>
        </w:rPr>
        <w:t>H</w:t>
      </w:r>
      <w:r w:rsidRPr="0090743F">
        <w:rPr>
          <w:rFonts w:ascii="Arial" w:hAnsi="Arial" w:cs="Arial"/>
          <w:color w:val="000000"/>
          <w:lang w:val="en-US"/>
        </w:rPr>
        <w:t xml:space="preserve">eart </w:t>
      </w:r>
      <w:r w:rsidR="00F42CAB" w:rsidRPr="0090743F">
        <w:rPr>
          <w:rFonts w:ascii="Arial" w:hAnsi="Arial" w:cs="Arial"/>
          <w:color w:val="000000"/>
          <w:lang w:val="en-US"/>
        </w:rPr>
        <w:t>D</w:t>
      </w:r>
      <w:r w:rsidRPr="0090743F">
        <w:rPr>
          <w:rFonts w:ascii="Arial" w:hAnsi="Arial" w:cs="Arial"/>
          <w:color w:val="000000"/>
          <w:lang w:val="en-US"/>
        </w:rPr>
        <w:t xml:space="preserve">isease and </w:t>
      </w:r>
      <w:r w:rsidR="00F42CAB" w:rsidRPr="0090743F">
        <w:rPr>
          <w:rFonts w:ascii="Arial" w:hAnsi="Arial" w:cs="Arial"/>
          <w:color w:val="000000"/>
          <w:lang w:val="en-US"/>
        </w:rPr>
        <w:t xml:space="preserve">four with </w:t>
      </w:r>
      <w:r w:rsidRPr="0090743F">
        <w:rPr>
          <w:rFonts w:ascii="Arial" w:hAnsi="Arial" w:cs="Arial"/>
          <w:color w:val="000000"/>
          <w:lang w:val="en-US"/>
        </w:rPr>
        <w:t>PPCM</w:t>
      </w:r>
      <w:r w:rsidR="00F42CAB" w:rsidRPr="0090743F">
        <w:rPr>
          <w:rFonts w:ascii="Arial" w:hAnsi="Arial" w:cs="Arial"/>
          <w:color w:val="000000"/>
          <w:lang w:val="en-US"/>
        </w:rPr>
        <w:t xml:space="preserve"> with 16  age- and sex-matched healthy donor </w:t>
      </w:r>
      <w:r w:rsidR="00E74B0B" w:rsidRPr="0090743F">
        <w:rPr>
          <w:rFonts w:ascii="Arial" w:hAnsi="Arial" w:cs="Arial"/>
          <w:color w:val="000000"/>
          <w:lang w:val="en-US"/>
        </w:rPr>
        <w:t>hearts and</w:t>
      </w:r>
      <w:r w:rsidR="00F42CAB" w:rsidRPr="0090743F">
        <w:rPr>
          <w:rFonts w:ascii="Arial" w:hAnsi="Arial" w:cs="Arial"/>
          <w:color w:val="000000"/>
          <w:lang w:val="en-US"/>
        </w:rPr>
        <w:t xml:space="preserve"> found that</w:t>
      </w:r>
      <w:r w:rsidRPr="0090743F">
        <w:rPr>
          <w:rFonts w:ascii="Arial" w:hAnsi="Arial" w:cs="Arial"/>
          <w:color w:val="000000"/>
          <w:lang w:val="en-US"/>
        </w:rPr>
        <w:t xml:space="preserve"> only</w:t>
      </w:r>
      <w:r w:rsidR="008244A6" w:rsidRPr="0090743F">
        <w:rPr>
          <w:rFonts w:ascii="Arial" w:hAnsi="Arial" w:cs="Arial"/>
          <w:color w:val="000000"/>
          <w:lang w:val="en-US"/>
        </w:rPr>
        <w:t xml:space="preserve"> </w:t>
      </w:r>
      <w:r w:rsidR="00F42CAB" w:rsidRPr="0090743F">
        <w:rPr>
          <w:rFonts w:ascii="Arial" w:hAnsi="Arial" w:cs="Arial"/>
          <w:color w:val="000000"/>
          <w:lang w:val="en-US"/>
        </w:rPr>
        <w:t xml:space="preserve">in the PPCMs was </w:t>
      </w:r>
      <w:proofErr w:type="spellStart"/>
      <w:r w:rsidR="00F42CAB" w:rsidRPr="0090743F">
        <w:rPr>
          <w:rFonts w:ascii="Arial" w:hAnsi="Arial" w:cs="Arial"/>
          <w:color w:val="000000"/>
          <w:lang w:val="en-US"/>
        </w:rPr>
        <w:t>l</w:t>
      </w:r>
      <w:r w:rsidR="008244A6" w:rsidRPr="0090743F">
        <w:rPr>
          <w:rFonts w:ascii="Arial" w:hAnsi="Arial" w:cs="Arial"/>
          <w:color w:val="000000"/>
          <w:lang w:val="en-US"/>
        </w:rPr>
        <w:t>ength-dependent</w:t>
      </w:r>
      <w:proofErr w:type="spellEnd"/>
      <w:r w:rsidR="008244A6" w:rsidRPr="0090743F">
        <w:rPr>
          <w:rFonts w:ascii="Arial" w:hAnsi="Arial" w:cs="Arial"/>
          <w:color w:val="000000"/>
          <w:lang w:val="en-US"/>
        </w:rPr>
        <w:t xml:space="preserve"> activation significantly impaired</w:t>
      </w:r>
      <w:r w:rsidR="00F04556" w:rsidRPr="0090743F">
        <w:rPr>
          <w:rFonts w:ascii="Arial" w:hAnsi="Arial" w:cs="Arial"/>
          <w:color w:val="000000"/>
          <w:lang w:val="en-US"/>
        </w:rPr>
        <w:t>, which they attributed to reduced protein kinase A (PKA) activity</w:t>
      </w:r>
      <w:r w:rsidR="008244A6" w:rsidRPr="0090743F">
        <w:rPr>
          <w:rFonts w:ascii="Arial" w:hAnsi="Arial" w:cs="Arial"/>
          <w:color w:val="000000"/>
          <w:lang w:val="en-US"/>
        </w:rPr>
        <w:t>.</w:t>
      </w:r>
      <w:r w:rsidR="00F42CAB" w:rsidRPr="0090743F">
        <w:rPr>
          <w:rFonts w:ascii="Arial" w:hAnsi="Arial" w:cs="Arial"/>
          <w:color w:val="000000"/>
          <w:lang w:val="en-US"/>
        </w:rPr>
        <w:t xml:space="preserve"> </w:t>
      </w:r>
    </w:p>
    <w:p w14:paraId="017AC8CE" w14:textId="77777777" w:rsidR="00F775EC" w:rsidRPr="0090743F" w:rsidRDefault="00F775EC" w:rsidP="00414626">
      <w:pPr>
        <w:rPr>
          <w:rFonts w:ascii="Arial" w:hAnsi="Arial" w:cs="Arial"/>
          <w:color w:val="000000"/>
          <w:lang w:val="en-US"/>
        </w:rPr>
      </w:pPr>
    </w:p>
    <w:p w14:paraId="1967448F" w14:textId="33924BDD" w:rsidR="000415B5" w:rsidRPr="0090743F" w:rsidRDefault="00F42CAB" w:rsidP="00414626">
      <w:pPr>
        <w:rPr>
          <w:rFonts w:ascii="Arial" w:hAnsi="Arial" w:cs="Arial"/>
          <w:i/>
          <w:iCs/>
          <w:color w:val="000000"/>
          <w:lang w:val="en-US"/>
        </w:rPr>
      </w:pPr>
      <w:r w:rsidRPr="0090743F">
        <w:rPr>
          <w:rFonts w:ascii="Arial" w:hAnsi="Arial" w:cs="Arial"/>
          <w:color w:val="000000"/>
          <w:lang w:val="en-US"/>
        </w:rPr>
        <w:t xml:space="preserve">Then more recently, </w:t>
      </w:r>
      <w:proofErr w:type="spellStart"/>
      <w:r w:rsidRPr="0090743F">
        <w:rPr>
          <w:rFonts w:ascii="Arial" w:hAnsi="Arial" w:cs="Arial"/>
          <w:color w:val="000000"/>
          <w:lang w:val="en-US"/>
        </w:rPr>
        <w:t>Fomin</w:t>
      </w:r>
      <w:proofErr w:type="spellEnd"/>
      <w:r w:rsidRPr="0090743F">
        <w:rPr>
          <w:rFonts w:ascii="Arial" w:hAnsi="Arial" w:cs="Arial"/>
          <w:color w:val="000000"/>
          <w:lang w:val="en-US"/>
        </w:rPr>
        <w:t xml:space="preserve"> et al. </w:t>
      </w:r>
      <w:r w:rsidR="00F04556" w:rsidRPr="0090743F">
        <w:rPr>
          <w:rFonts w:ascii="Arial" w:hAnsi="Arial" w:cs="Arial"/>
          <w:color w:val="000000"/>
          <w:lang w:val="en-US"/>
        </w:rPr>
        <w:t>(</w:t>
      </w:r>
      <w:r w:rsidRPr="0090743F">
        <w:rPr>
          <w:rFonts w:ascii="Arial" w:hAnsi="Arial" w:cs="Arial"/>
          <w:color w:val="000000"/>
          <w:lang w:val="en-US"/>
        </w:rPr>
        <w:t xml:space="preserve">2021) </w:t>
      </w:r>
      <w:r w:rsidR="00F775EC" w:rsidRPr="0090743F">
        <w:rPr>
          <w:rFonts w:ascii="Arial" w:hAnsi="Arial" w:cs="Arial"/>
          <w:color w:val="000000"/>
          <w:lang w:val="en-US"/>
        </w:rPr>
        <w:t xml:space="preserve">from a large group of German laboratories </w:t>
      </w:r>
      <w:r w:rsidR="00BB1946" w:rsidRPr="0090743F">
        <w:rPr>
          <w:rFonts w:ascii="Arial" w:hAnsi="Arial" w:cs="Arial"/>
          <w:color w:val="000000"/>
          <w:lang w:val="en-US"/>
        </w:rPr>
        <w:t>(</w:t>
      </w:r>
      <w:r w:rsidR="00F775EC" w:rsidRPr="0090743F">
        <w:rPr>
          <w:rFonts w:ascii="Arial" w:hAnsi="Arial" w:cs="Arial"/>
          <w:color w:val="000000"/>
          <w:lang w:val="en-US"/>
        </w:rPr>
        <w:t xml:space="preserve">including Wolfgang </w:t>
      </w:r>
      <w:proofErr w:type="spellStart"/>
      <w:r w:rsidR="00F775EC" w:rsidRPr="0090743F">
        <w:rPr>
          <w:rFonts w:ascii="Arial" w:hAnsi="Arial" w:cs="Arial"/>
          <w:color w:val="000000"/>
          <w:lang w:val="en-US"/>
        </w:rPr>
        <w:t>Linke</w:t>
      </w:r>
      <w:proofErr w:type="spellEnd"/>
      <w:r w:rsidR="00BB1946" w:rsidRPr="0090743F">
        <w:rPr>
          <w:rFonts w:ascii="Arial" w:hAnsi="Arial" w:cs="Arial"/>
          <w:color w:val="000000"/>
          <w:lang w:val="en-US"/>
        </w:rPr>
        <w:t>)</w:t>
      </w:r>
      <w:r w:rsidR="00F775EC" w:rsidRPr="0090743F">
        <w:rPr>
          <w:rFonts w:ascii="Arial" w:hAnsi="Arial" w:cs="Arial"/>
          <w:color w:val="000000"/>
          <w:lang w:val="en-US"/>
        </w:rPr>
        <w:t xml:space="preserve"> and from the Karolinska laboratory</w:t>
      </w:r>
      <w:r w:rsidR="00BB1946" w:rsidRPr="0090743F">
        <w:rPr>
          <w:rFonts w:ascii="Arial" w:hAnsi="Arial" w:cs="Arial"/>
          <w:color w:val="000000"/>
          <w:lang w:val="en-US"/>
        </w:rPr>
        <w:t>,</w:t>
      </w:r>
      <w:r w:rsidR="00F775EC" w:rsidRPr="0090743F">
        <w:rPr>
          <w:rFonts w:ascii="Arial" w:hAnsi="Arial" w:cs="Arial"/>
          <w:color w:val="000000"/>
          <w:lang w:val="en-US"/>
        </w:rPr>
        <w:t xml:space="preserve"> </w:t>
      </w:r>
      <w:r w:rsidR="00F04556" w:rsidRPr="0090743F">
        <w:rPr>
          <w:rFonts w:ascii="Arial" w:hAnsi="Arial" w:cs="Arial"/>
          <w:color w:val="000000"/>
          <w:lang w:val="en-US"/>
        </w:rPr>
        <w:t>produced</w:t>
      </w:r>
      <w:r w:rsidRPr="0090743F">
        <w:rPr>
          <w:rFonts w:ascii="Arial" w:hAnsi="Arial" w:cs="Arial"/>
          <w:color w:val="000000"/>
          <w:lang w:val="en-US"/>
        </w:rPr>
        <w:t xml:space="preserve"> human induced pluripotent stem cell-derived cardiomyocytes (</w:t>
      </w:r>
      <w:proofErr w:type="spellStart"/>
      <w:r w:rsidRPr="0090743F">
        <w:rPr>
          <w:rFonts w:ascii="Arial" w:hAnsi="Arial" w:cs="Arial"/>
          <w:color w:val="000000"/>
          <w:lang w:val="en-US"/>
        </w:rPr>
        <w:t>hiPSC</w:t>
      </w:r>
      <w:proofErr w:type="spellEnd"/>
      <w:r w:rsidRPr="0090743F">
        <w:rPr>
          <w:rFonts w:ascii="Arial" w:hAnsi="Arial" w:cs="Arial"/>
          <w:color w:val="000000"/>
          <w:lang w:val="en-US"/>
        </w:rPr>
        <w:t>-CMs)</w:t>
      </w:r>
      <w:r w:rsidR="00BB1946" w:rsidRPr="0090743F">
        <w:rPr>
          <w:rFonts w:ascii="Arial" w:hAnsi="Arial" w:cs="Arial"/>
          <w:color w:val="000000"/>
          <w:lang w:val="en-US"/>
        </w:rPr>
        <w:t>.</w:t>
      </w:r>
      <w:r w:rsidR="00F04556" w:rsidRPr="0090743F">
        <w:rPr>
          <w:rFonts w:ascii="Arial" w:hAnsi="Arial" w:cs="Arial"/>
          <w:color w:val="000000"/>
          <w:lang w:val="en-US"/>
        </w:rPr>
        <w:t xml:space="preserve"> </w:t>
      </w:r>
      <w:r w:rsidR="00BB1946" w:rsidRPr="0090743F">
        <w:rPr>
          <w:rFonts w:ascii="Arial" w:hAnsi="Arial" w:cs="Arial"/>
          <w:color w:val="000000"/>
          <w:lang w:val="en-US"/>
        </w:rPr>
        <w:t>T</w:t>
      </w:r>
      <w:r w:rsidR="00414626" w:rsidRPr="0090743F">
        <w:rPr>
          <w:rFonts w:ascii="Arial" w:hAnsi="Arial" w:cs="Arial"/>
          <w:color w:val="000000"/>
          <w:lang w:val="en-US"/>
        </w:rPr>
        <w:t xml:space="preserve">hey </w:t>
      </w:r>
      <w:r w:rsidR="00F04556" w:rsidRPr="0090743F">
        <w:rPr>
          <w:rFonts w:ascii="Arial" w:hAnsi="Arial" w:cs="Arial"/>
          <w:color w:val="000000"/>
          <w:lang w:val="en-US"/>
        </w:rPr>
        <w:t>compar</w:t>
      </w:r>
      <w:r w:rsidR="00414626" w:rsidRPr="0090743F">
        <w:rPr>
          <w:rFonts w:ascii="Arial" w:hAnsi="Arial" w:cs="Arial"/>
          <w:color w:val="000000"/>
          <w:lang w:val="en-US"/>
        </w:rPr>
        <w:t>ed</w:t>
      </w:r>
      <w:r w:rsidRPr="0090743F">
        <w:rPr>
          <w:rFonts w:ascii="Arial" w:hAnsi="Arial" w:cs="Arial"/>
          <w:color w:val="000000"/>
          <w:lang w:val="en-US"/>
        </w:rPr>
        <w:t xml:space="preserve"> wild-type controls </w:t>
      </w:r>
      <w:r w:rsidR="00AD3102" w:rsidRPr="0090743F">
        <w:rPr>
          <w:rFonts w:ascii="Arial" w:hAnsi="Arial" w:cs="Arial"/>
          <w:color w:val="000000"/>
          <w:lang w:val="en-US"/>
        </w:rPr>
        <w:t xml:space="preserve">to </w:t>
      </w:r>
      <w:r w:rsidR="00BB1946" w:rsidRPr="0090743F">
        <w:rPr>
          <w:rFonts w:ascii="Arial" w:hAnsi="Arial" w:cs="Arial"/>
          <w:color w:val="000000"/>
          <w:lang w:val="en-US"/>
        </w:rPr>
        <w:t>CMs</w:t>
      </w:r>
      <w:r w:rsidR="00AD3102" w:rsidRPr="0090743F">
        <w:rPr>
          <w:rFonts w:ascii="Arial" w:hAnsi="Arial" w:cs="Arial"/>
          <w:color w:val="000000"/>
          <w:lang w:val="en-US"/>
        </w:rPr>
        <w:t xml:space="preserve"> with </w:t>
      </w:r>
      <w:r w:rsidR="00414626" w:rsidRPr="0090743F">
        <w:rPr>
          <w:rFonts w:ascii="Arial" w:hAnsi="Arial" w:cs="Arial"/>
          <w:color w:val="000000"/>
          <w:lang w:val="en-US"/>
        </w:rPr>
        <w:t xml:space="preserve">either </w:t>
      </w:r>
      <w:r w:rsidR="00AD3102" w:rsidRPr="0090743F">
        <w:rPr>
          <w:rFonts w:ascii="Arial" w:hAnsi="Arial" w:cs="Arial"/>
          <w:color w:val="000000"/>
          <w:lang w:val="en-US"/>
        </w:rPr>
        <w:t xml:space="preserve">a </w:t>
      </w:r>
      <w:r w:rsidRPr="0090743F">
        <w:rPr>
          <w:rFonts w:ascii="Arial" w:hAnsi="Arial" w:cs="Arial"/>
          <w:color w:val="000000"/>
          <w:lang w:val="en-US"/>
        </w:rPr>
        <w:t>patient-derived A-band-</w:t>
      </w:r>
      <w:proofErr w:type="spellStart"/>
      <w:r w:rsidRPr="0090743F">
        <w:rPr>
          <w:rFonts w:ascii="Arial" w:hAnsi="Arial" w:cs="Arial"/>
          <w:i/>
          <w:iCs/>
          <w:color w:val="000000"/>
          <w:lang w:val="en-US"/>
        </w:rPr>
        <w:t>TTN</w:t>
      </w:r>
      <w:r w:rsidR="005A4F4A" w:rsidRPr="0090743F">
        <w:rPr>
          <w:rFonts w:ascii="Arial" w:hAnsi="Arial" w:cs="Arial"/>
          <w:i/>
          <w:iCs/>
          <w:color w:val="000000"/>
          <w:lang w:val="en-US"/>
        </w:rPr>
        <w:t>tv</w:t>
      </w:r>
      <w:proofErr w:type="spellEnd"/>
      <w:r w:rsidRPr="0090743F">
        <w:rPr>
          <w:rFonts w:ascii="Arial" w:hAnsi="Arial" w:cs="Arial"/>
          <w:color w:val="000000"/>
          <w:lang w:val="en-US"/>
        </w:rPr>
        <w:t xml:space="preserve"> truncation mutan</w:t>
      </w:r>
      <w:r w:rsidR="00F04556" w:rsidRPr="0090743F">
        <w:rPr>
          <w:rFonts w:ascii="Arial" w:hAnsi="Arial" w:cs="Arial"/>
          <w:color w:val="000000"/>
          <w:lang w:val="en-US"/>
        </w:rPr>
        <w:t>t</w:t>
      </w:r>
      <w:r w:rsidR="00414626" w:rsidRPr="0090743F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="00BB1946" w:rsidRPr="0090743F">
        <w:rPr>
          <w:rFonts w:ascii="Arial" w:hAnsi="Arial" w:cs="Arial"/>
          <w:i/>
          <w:iCs/>
          <w:color w:val="000000"/>
          <w:lang w:val="en-US"/>
        </w:rPr>
        <w:t>TTNtv</w:t>
      </w:r>
      <w:proofErr w:type="spellEnd"/>
      <w:r w:rsidR="00414626" w:rsidRPr="0090743F">
        <w:rPr>
          <w:rFonts w:ascii="Arial" w:hAnsi="Arial" w:cs="Arial"/>
          <w:color w:val="000000"/>
          <w:lang w:val="en-US"/>
        </w:rPr>
        <w:t>) or</w:t>
      </w:r>
      <w:r w:rsidR="005A4F4A" w:rsidRPr="0090743F">
        <w:rPr>
          <w:rFonts w:ascii="Arial" w:hAnsi="Arial" w:cs="Arial"/>
          <w:color w:val="000000"/>
          <w:lang w:val="en-US"/>
        </w:rPr>
        <w:t xml:space="preserve"> a</w:t>
      </w:r>
      <w:r w:rsidR="00414626" w:rsidRPr="0090743F">
        <w:rPr>
          <w:rFonts w:ascii="Arial" w:hAnsi="Arial" w:cs="Arial"/>
          <w:color w:val="000000"/>
          <w:lang w:val="en-US"/>
        </w:rPr>
        <w:t xml:space="preserve"> </w:t>
      </w:r>
      <w:r w:rsidR="00AD3102" w:rsidRPr="0090743F">
        <w:rPr>
          <w:rFonts w:ascii="Arial" w:hAnsi="Arial" w:cs="Arial"/>
          <w:color w:val="000000"/>
          <w:lang w:val="en-US"/>
        </w:rPr>
        <w:t>CRIS</w:t>
      </w:r>
      <w:r w:rsidR="00414626" w:rsidRPr="0090743F">
        <w:rPr>
          <w:rFonts w:ascii="Arial" w:hAnsi="Arial" w:cs="Arial"/>
          <w:color w:val="000000"/>
          <w:lang w:val="en-US"/>
        </w:rPr>
        <w:t>P</w:t>
      </w:r>
      <w:r w:rsidR="00AD3102" w:rsidRPr="0090743F">
        <w:rPr>
          <w:rFonts w:ascii="Arial" w:hAnsi="Arial" w:cs="Arial"/>
          <w:color w:val="000000"/>
          <w:lang w:val="en-US"/>
        </w:rPr>
        <w:t>R-Cas9-generated M-band</w:t>
      </w:r>
      <w:r w:rsidR="005A4F4A" w:rsidRPr="0090743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BB1946" w:rsidRPr="0090743F">
        <w:rPr>
          <w:rFonts w:ascii="Arial" w:hAnsi="Arial" w:cs="Arial"/>
          <w:i/>
          <w:iCs/>
          <w:color w:val="000000"/>
          <w:lang w:val="en-US"/>
        </w:rPr>
        <w:t>TTNtv</w:t>
      </w:r>
      <w:proofErr w:type="spellEnd"/>
      <w:r w:rsidR="005A4F4A" w:rsidRPr="0090743F">
        <w:rPr>
          <w:rFonts w:ascii="Arial" w:hAnsi="Arial" w:cs="Arial"/>
          <w:color w:val="000000"/>
          <w:lang w:val="en-US"/>
        </w:rPr>
        <w:t xml:space="preserve">. The </w:t>
      </w:r>
      <w:r w:rsidR="00BA7EDB" w:rsidRPr="0090743F">
        <w:rPr>
          <w:rFonts w:ascii="Arial" w:hAnsi="Arial" w:cs="Arial"/>
          <w:color w:val="000000"/>
          <w:lang w:val="en-US"/>
        </w:rPr>
        <w:t xml:space="preserve">amount of truncated </w:t>
      </w:r>
      <w:proofErr w:type="spellStart"/>
      <w:r w:rsidR="005A4F4A" w:rsidRPr="0090743F">
        <w:rPr>
          <w:rFonts w:ascii="Arial" w:hAnsi="Arial" w:cs="Arial"/>
          <w:color w:val="000000"/>
          <w:lang w:val="en-US"/>
        </w:rPr>
        <w:t>TTNtv</w:t>
      </w:r>
      <w:proofErr w:type="spellEnd"/>
      <w:r w:rsidR="005A4F4A" w:rsidRPr="0090743F">
        <w:rPr>
          <w:rFonts w:ascii="Arial" w:hAnsi="Arial" w:cs="Arial"/>
          <w:color w:val="000000"/>
          <w:lang w:val="en-US"/>
        </w:rPr>
        <w:t xml:space="preserve"> </w:t>
      </w:r>
      <w:r w:rsidR="00BA7EDB" w:rsidRPr="0090743F">
        <w:rPr>
          <w:rFonts w:ascii="Arial" w:hAnsi="Arial" w:cs="Arial"/>
          <w:color w:val="000000"/>
          <w:lang w:val="en-US"/>
        </w:rPr>
        <w:t>protein increased</w:t>
      </w:r>
      <w:r w:rsidR="005A4F4A" w:rsidRPr="0090743F">
        <w:rPr>
          <w:rFonts w:ascii="Arial" w:hAnsi="Arial" w:cs="Arial"/>
          <w:color w:val="000000"/>
          <w:lang w:val="en-US"/>
        </w:rPr>
        <w:t xml:space="preserve"> </w:t>
      </w:r>
      <w:r w:rsidR="00BA7EDB" w:rsidRPr="0090743F">
        <w:rPr>
          <w:rFonts w:ascii="Arial" w:hAnsi="Arial" w:cs="Arial"/>
          <w:color w:val="000000"/>
          <w:lang w:val="en-US"/>
        </w:rPr>
        <w:t>in</w:t>
      </w:r>
      <w:r w:rsidR="005A4F4A" w:rsidRPr="0090743F">
        <w:rPr>
          <w:rFonts w:ascii="Arial" w:hAnsi="Arial" w:cs="Arial"/>
          <w:color w:val="000000"/>
          <w:lang w:val="en-US"/>
        </w:rPr>
        <w:t xml:space="preserve"> proportional to </w:t>
      </w:r>
      <w:r w:rsidR="00BA7EDB" w:rsidRPr="0090743F">
        <w:rPr>
          <w:rFonts w:ascii="Arial" w:hAnsi="Arial" w:cs="Arial"/>
          <w:color w:val="000000"/>
          <w:lang w:val="en-US"/>
        </w:rPr>
        <w:t xml:space="preserve">the inhibition of </w:t>
      </w:r>
      <w:r w:rsidR="005A4F4A" w:rsidRPr="0090743F">
        <w:rPr>
          <w:rFonts w:ascii="Arial" w:hAnsi="Arial" w:cs="Arial"/>
          <w:color w:val="000000"/>
          <w:lang w:val="en-US"/>
        </w:rPr>
        <w:t>proteasomal activity</w:t>
      </w:r>
      <w:r w:rsidR="00BA7EDB" w:rsidRPr="0090743F">
        <w:rPr>
          <w:rFonts w:ascii="Arial" w:hAnsi="Arial" w:cs="Arial"/>
          <w:color w:val="000000"/>
          <w:lang w:val="en-US"/>
        </w:rPr>
        <w:t xml:space="preserve">. However, </w:t>
      </w:r>
      <w:r w:rsidR="00BB1946" w:rsidRPr="0090743F">
        <w:rPr>
          <w:rFonts w:ascii="Arial" w:hAnsi="Arial" w:cs="Arial"/>
          <w:color w:val="000000"/>
          <w:lang w:val="en-US"/>
        </w:rPr>
        <w:t xml:space="preserve">in </w:t>
      </w:r>
      <w:r w:rsidR="00BA7EDB" w:rsidRPr="0090743F">
        <w:rPr>
          <w:rFonts w:ascii="Arial" w:hAnsi="Arial" w:cs="Arial"/>
          <w:color w:val="000000"/>
          <w:lang w:val="en-US"/>
        </w:rPr>
        <w:t xml:space="preserve">the engineered </w:t>
      </w:r>
      <w:proofErr w:type="spellStart"/>
      <w:r w:rsidR="00BA7EDB" w:rsidRPr="0090743F">
        <w:rPr>
          <w:rFonts w:ascii="Arial" w:hAnsi="Arial" w:cs="Arial"/>
          <w:color w:val="000000"/>
          <w:lang w:val="en-US"/>
        </w:rPr>
        <w:t>hiPSC</w:t>
      </w:r>
      <w:proofErr w:type="spellEnd"/>
      <w:r w:rsidR="00BA7EDB" w:rsidRPr="0090743F">
        <w:rPr>
          <w:rFonts w:ascii="Arial" w:hAnsi="Arial" w:cs="Arial"/>
          <w:color w:val="000000"/>
          <w:lang w:val="en-US"/>
        </w:rPr>
        <w:t xml:space="preserve">-CMs the depressed contractility due to the </w:t>
      </w:r>
      <w:proofErr w:type="spellStart"/>
      <w:r w:rsidR="00BA7EDB" w:rsidRPr="0090743F">
        <w:rPr>
          <w:rFonts w:ascii="Arial" w:hAnsi="Arial" w:cs="Arial"/>
          <w:color w:val="000000"/>
          <w:lang w:val="en-US"/>
        </w:rPr>
        <w:t>TTNtv</w:t>
      </w:r>
      <w:proofErr w:type="spellEnd"/>
      <w:r w:rsidR="00BA7EDB" w:rsidRPr="0090743F">
        <w:rPr>
          <w:rFonts w:ascii="Arial" w:hAnsi="Arial" w:cs="Arial"/>
          <w:color w:val="000000"/>
          <w:lang w:val="en-US"/>
        </w:rPr>
        <w:t xml:space="preserve"> </w:t>
      </w:r>
      <w:r w:rsidR="00BA7EDB" w:rsidRPr="0090743F">
        <w:rPr>
          <w:rFonts w:ascii="Arial" w:hAnsi="Arial" w:cs="Arial"/>
          <w:i/>
          <w:iCs/>
          <w:color w:val="000000"/>
          <w:lang w:val="en-US"/>
        </w:rPr>
        <w:t>could be</w:t>
      </w:r>
      <w:r w:rsidR="00BA7EDB" w:rsidRPr="0090743F">
        <w:rPr>
          <w:rFonts w:ascii="Arial" w:hAnsi="Arial" w:cs="Arial"/>
          <w:color w:val="000000"/>
          <w:lang w:val="en-US"/>
        </w:rPr>
        <w:t xml:space="preserve"> </w:t>
      </w:r>
      <w:r w:rsidR="00BA7EDB" w:rsidRPr="0090743F">
        <w:rPr>
          <w:rFonts w:ascii="Arial" w:hAnsi="Arial" w:cs="Arial"/>
          <w:i/>
          <w:iCs/>
          <w:color w:val="000000"/>
          <w:lang w:val="en-US"/>
        </w:rPr>
        <w:t>reversed</w:t>
      </w:r>
      <w:r w:rsidR="00BA7EDB" w:rsidRPr="0090743F">
        <w:rPr>
          <w:rFonts w:ascii="Arial" w:hAnsi="Arial" w:cs="Arial"/>
          <w:color w:val="000000"/>
          <w:lang w:val="en-US"/>
        </w:rPr>
        <w:t xml:space="preserve"> </w:t>
      </w:r>
      <w:r w:rsidR="00BA7EDB" w:rsidRPr="0090743F">
        <w:rPr>
          <w:rFonts w:ascii="Arial" w:hAnsi="Arial" w:cs="Arial"/>
          <w:i/>
          <w:iCs/>
          <w:color w:val="000000"/>
          <w:lang w:val="en-US"/>
        </w:rPr>
        <w:t>by correcting the mutation using CRISPR-Cas9</w:t>
      </w:r>
      <w:r w:rsidR="00BA7EDB" w:rsidRPr="0090743F">
        <w:rPr>
          <w:rFonts w:ascii="Arial" w:hAnsi="Arial" w:cs="Arial"/>
          <w:color w:val="000000"/>
          <w:lang w:val="en-US"/>
        </w:rPr>
        <w:t xml:space="preserve"> which eliminated the truncated TTN and raised the level of wild-type protein</w:t>
      </w:r>
      <w:r w:rsidR="00BB1946" w:rsidRPr="0090743F">
        <w:rPr>
          <w:rFonts w:ascii="Arial" w:hAnsi="Arial" w:cs="Arial"/>
          <w:color w:val="000000"/>
          <w:lang w:val="en-US"/>
        </w:rPr>
        <w:t>, thus restoring function</w:t>
      </w:r>
      <w:r w:rsidR="00BA7EDB" w:rsidRPr="0090743F">
        <w:rPr>
          <w:rFonts w:ascii="Arial" w:hAnsi="Arial" w:cs="Arial"/>
          <w:color w:val="000000"/>
          <w:lang w:val="en-US"/>
        </w:rPr>
        <w:t>.</w:t>
      </w:r>
      <w:r w:rsidR="00F775EC" w:rsidRPr="0090743F">
        <w:rPr>
          <w:rFonts w:ascii="Arial" w:hAnsi="Arial" w:cs="Arial"/>
          <w:color w:val="000000"/>
          <w:lang w:val="en-US"/>
        </w:rPr>
        <w:t xml:space="preserve"> This </w:t>
      </w:r>
      <w:r w:rsidR="001B38BF" w:rsidRPr="0090743F">
        <w:rPr>
          <w:rFonts w:ascii="Arial" w:hAnsi="Arial" w:cs="Arial"/>
          <w:color w:val="000000"/>
          <w:lang w:val="en-US"/>
        </w:rPr>
        <w:t>exciting paper</w:t>
      </w:r>
      <w:r w:rsidR="00F775EC" w:rsidRPr="0090743F">
        <w:rPr>
          <w:rFonts w:ascii="Arial" w:hAnsi="Arial" w:cs="Arial"/>
          <w:color w:val="000000"/>
          <w:lang w:val="en-US"/>
        </w:rPr>
        <w:t xml:space="preserve"> </w:t>
      </w:r>
      <w:r w:rsidR="00BB1946" w:rsidRPr="0090743F">
        <w:rPr>
          <w:rFonts w:ascii="Arial" w:hAnsi="Arial" w:cs="Arial"/>
          <w:color w:val="000000"/>
          <w:lang w:val="en-US"/>
        </w:rPr>
        <w:t>is</w:t>
      </w:r>
      <w:r w:rsidR="00F775EC" w:rsidRPr="0090743F">
        <w:rPr>
          <w:rFonts w:ascii="Arial" w:hAnsi="Arial" w:cs="Arial"/>
          <w:color w:val="000000"/>
          <w:lang w:val="en-US"/>
        </w:rPr>
        <w:t xml:space="preserve"> more promising than anything </w:t>
      </w:r>
      <w:r w:rsidR="00BB1946" w:rsidRPr="0090743F">
        <w:rPr>
          <w:rFonts w:ascii="Arial" w:hAnsi="Arial" w:cs="Arial"/>
          <w:color w:val="000000"/>
          <w:lang w:val="en-US"/>
        </w:rPr>
        <w:t xml:space="preserve">reported </w:t>
      </w:r>
      <w:r w:rsidR="00F775EC" w:rsidRPr="0090743F">
        <w:rPr>
          <w:rFonts w:ascii="Arial" w:hAnsi="Arial" w:cs="Arial"/>
          <w:color w:val="000000"/>
          <w:lang w:val="en-US"/>
        </w:rPr>
        <w:t>so far</w:t>
      </w:r>
      <w:r w:rsidR="001B38BF" w:rsidRPr="0090743F">
        <w:rPr>
          <w:rFonts w:ascii="Arial" w:hAnsi="Arial" w:cs="Arial"/>
          <w:color w:val="000000"/>
          <w:lang w:val="en-US"/>
        </w:rPr>
        <w:t>.</w:t>
      </w:r>
    </w:p>
    <w:p w14:paraId="2E1479D7" w14:textId="3A2713E6" w:rsidR="00221CDE" w:rsidRPr="0090743F" w:rsidRDefault="00221CDE" w:rsidP="00CE390F">
      <w:pPr>
        <w:rPr>
          <w:rFonts w:ascii="Arial" w:hAnsi="Arial" w:cs="Arial"/>
          <w:color w:val="000000"/>
          <w:lang w:val="en-US"/>
        </w:rPr>
      </w:pPr>
    </w:p>
    <w:p w14:paraId="4B3DE19A" w14:textId="77777777" w:rsidR="00BB1946" w:rsidRPr="0090743F" w:rsidRDefault="00E70E9E" w:rsidP="00CE390F">
      <w:pPr>
        <w:rPr>
          <w:rFonts w:ascii="Arial" w:hAnsi="Arial" w:cs="Arial"/>
          <w:color w:val="000000"/>
          <w:lang w:val="en-US"/>
        </w:rPr>
      </w:pPr>
      <w:r w:rsidRPr="0090743F">
        <w:rPr>
          <w:rFonts w:ascii="Arial" w:hAnsi="Arial" w:cs="Arial"/>
          <w:b/>
          <w:bCs/>
          <w:color w:val="000000"/>
          <w:lang w:val="en-US"/>
        </w:rPr>
        <w:t>Open Invitation</w:t>
      </w:r>
      <w:r w:rsidRPr="0090743F">
        <w:rPr>
          <w:rFonts w:ascii="Arial" w:hAnsi="Arial" w:cs="Arial"/>
          <w:color w:val="000000"/>
          <w:lang w:val="en-US"/>
        </w:rPr>
        <w:tab/>
      </w:r>
    </w:p>
    <w:p w14:paraId="0F70FF6B" w14:textId="6FE8A63A" w:rsidR="009F0B1F" w:rsidRPr="0090743F" w:rsidRDefault="00E70E9E" w:rsidP="00CE390F">
      <w:pPr>
        <w:rPr>
          <w:rFonts w:ascii="Arial" w:hAnsi="Arial" w:cs="Arial"/>
          <w:color w:val="000000"/>
          <w:lang w:val="en-US"/>
        </w:rPr>
      </w:pPr>
      <w:r w:rsidRPr="0090743F">
        <w:rPr>
          <w:rFonts w:ascii="Arial" w:hAnsi="Arial" w:cs="Arial"/>
          <w:color w:val="000000"/>
          <w:lang w:val="en-US"/>
        </w:rPr>
        <w:lastRenderedPageBreak/>
        <w:t>The authors of this review issue an open invitation to clinical research groups to collaborat</w:t>
      </w:r>
      <w:r w:rsidR="00E06795" w:rsidRPr="0090743F">
        <w:rPr>
          <w:rFonts w:ascii="Arial" w:hAnsi="Arial" w:cs="Arial"/>
          <w:color w:val="000000"/>
          <w:lang w:val="en-US"/>
        </w:rPr>
        <w:t xml:space="preserve">e with us to we can collaborate by assembling a large cohort of Peripartum Cardiomyopathy </w:t>
      </w:r>
      <w:r w:rsidR="00010E2D" w:rsidRPr="0090743F">
        <w:rPr>
          <w:rFonts w:ascii="Arial" w:hAnsi="Arial" w:cs="Arial"/>
          <w:color w:val="000000"/>
          <w:lang w:val="en-US"/>
        </w:rPr>
        <w:t xml:space="preserve">to </w:t>
      </w:r>
      <w:r w:rsidR="00751106" w:rsidRPr="0090743F">
        <w:rPr>
          <w:rFonts w:ascii="Arial" w:hAnsi="Arial" w:cs="Arial"/>
          <w:color w:val="000000"/>
          <w:lang w:val="en-US"/>
        </w:rPr>
        <w:t xml:space="preserve">better </w:t>
      </w:r>
      <w:r w:rsidRPr="0090743F">
        <w:rPr>
          <w:rFonts w:ascii="Arial" w:hAnsi="Arial" w:cs="Arial"/>
          <w:color w:val="000000"/>
          <w:lang w:val="en-US"/>
        </w:rPr>
        <w:t>understand</w:t>
      </w:r>
      <w:r w:rsidR="00751106" w:rsidRPr="0090743F">
        <w:rPr>
          <w:rFonts w:ascii="Arial" w:hAnsi="Arial" w:cs="Arial"/>
          <w:color w:val="000000"/>
          <w:lang w:val="en-US"/>
        </w:rPr>
        <w:t>ing of</w:t>
      </w:r>
      <w:r w:rsidRPr="0090743F">
        <w:rPr>
          <w:rFonts w:ascii="Arial" w:hAnsi="Arial" w:cs="Arial"/>
          <w:color w:val="000000"/>
          <w:lang w:val="en-US"/>
        </w:rPr>
        <w:t xml:space="preserve"> why the hearts</w:t>
      </w:r>
      <w:r w:rsidR="00010E2D" w:rsidRPr="0090743F">
        <w:rPr>
          <w:rFonts w:ascii="Arial" w:hAnsi="Arial" w:cs="Arial"/>
          <w:color w:val="000000"/>
          <w:lang w:val="en-US"/>
        </w:rPr>
        <w:t xml:space="preserve"> decline and fail. </w:t>
      </w:r>
      <w:r w:rsidRPr="0090743F">
        <w:rPr>
          <w:rFonts w:ascii="Arial" w:hAnsi="Arial" w:cs="Arial"/>
          <w:color w:val="000000"/>
          <w:lang w:val="en-US"/>
        </w:rPr>
        <w:t xml:space="preserve"> </w:t>
      </w:r>
    </w:p>
    <w:p w14:paraId="5DBE2D83" w14:textId="63E4D720" w:rsidR="00987A9A" w:rsidRPr="0090743F" w:rsidRDefault="00987A9A" w:rsidP="00CE390F">
      <w:pPr>
        <w:rPr>
          <w:rFonts w:ascii="Arial" w:hAnsi="Arial" w:cs="Arial"/>
          <w:color w:val="000000"/>
          <w:lang w:val="en-US"/>
        </w:rPr>
      </w:pPr>
    </w:p>
    <w:p w14:paraId="5D1DCCFA" w14:textId="77777777" w:rsidR="00987A9A" w:rsidRPr="0090743F" w:rsidRDefault="00987A9A" w:rsidP="00CE390F">
      <w:pPr>
        <w:rPr>
          <w:rFonts w:ascii="Arial" w:hAnsi="Arial" w:cs="Arial"/>
          <w:color w:val="000000"/>
          <w:lang w:val="en-US"/>
        </w:rPr>
      </w:pPr>
    </w:p>
    <w:p w14:paraId="7FC73926" w14:textId="77777777" w:rsidR="00BB1946" w:rsidRPr="0090743F" w:rsidRDefault="00065948" w:rsidP="00CE390F">
      <w:pPr>
        <w:rPr>
          <w:rFonts w:ascii="Arial" w:hAnsi="Arial" w:cs="Arial"/>
          <w:color w:val="000000"/>
          <w:lang w:val="en-US"/>
        </w:rPr>
      </w:pPr>
      <w:r w:rsidRPr="0090743F">
        <w:rPr>
          <w:rFonts w:ascii="Arial" w:hAnsi="Arial" w:cs="Arial"/>
          <w:b/>
          <w:color w:val="000000"/>
          <w:lang w:val="en-US"/>
        </w:rPr>
        <w:t>Acknowledgements</w:t>
      </w:r>
      <w:r w:rsidRPr="0090743F">
        <w:rPr>
          <w:rFonts w:ascii="Arial" w:hAnsi="Arial" w:cs="Arial"/>
          <w:color w:val="000000"/>
          <w:lang w:val="en-US"/>
        </w:rPr>
        <w:t xml:space="preserve"> </w:t>
      </w:r>
    </w:p>
    <w:p w14:paraId="56607868" w14:textId="7BB592A2" w:rsidR="00E06795" w:rsidRPr="0090743F" w:rsidRDefault="00065948" w:rsidP="00CE390F">
      <w:pPr>
        <w:rPr>
          <w:rFonts w:ascii="Arial" w:hAnsi="Arial" w:cs="Arial"/>
          <w:color w:val="000000"/>
          <w:lang w:val="en-US"/>
        </w:rPr>
      </w:pPr>
      <w:r w:rsidRPr="0090743F">
        <w:rPr>
          <w:rFonts w:ascii="Arial" w:hAnsi="Arial" w:cs="Arial"/>
          <w:color w:val="000000"/>
          <w:lang w:val="en-US"/>
        </w:rPr>
        <w:t xml:space="preserve"> AGRF is supported by the Australian Government National Collaborative Research Infrastructure Initiative through </w:t>
      </w:r>
      <w:proofErr w:type="spellStart"/>
      <w:r w:rsidRPr="0090743F">
        <w:rPr>
          <w:rFonts w:ascii="Arial" w:hAnsi="Arial" w:cs="Arial"/>
          <w:color w:val="000000"/>
          <w:lang w:val="en-US"/>
        </w:rPr>
        <w:t>Bioplatforms</w:t>
      </w:r>
      <w:proofErr w:type="spellEnd"/>
      <w:r w:rsidRPr="0090743F">
        <w:rPr>
          <w:rFonts w:ascii="Arial" w:hAnsi="Arial" w:cs="Arial"/>
          <w:color w:val="000000"/>
          <w:lang w:val="en-US"/>
        </w:rPr>
        <w:t xml:space="preserve"> Australia.</w:t>
      </w:r>
      <w:r w:rsidR="005A38EA" w:rsidRPr="0090743F">
        <w:rPr>
          <w:rFonts w:ascii="Arial" w:hAnsi="Arial" w:cs="Arial"/>
          <w:color w:val="000000"/>
          <w:lang w:val="en-US"/>
        </w:rPr>
        <w:t xml:space="preserve"> Medical Advances Without Animals (MAWA) provided </w:t>
      </w:r>
      <w:r w:rsidR="00F3639D" w:rsidRPr="0090743F">
        <w:rPr>
          <w:rFonts w:ascii="Arial" w:hAnsi="Arial" w:cs="Arial"/>
          <w:color w:val="000000"/>
          <w:lang w:val="en-US"/>
        </w:rPr>
        <w:t>es</w:t>
      </w:r>
      <w:r w:rsidR="005A128D" w:rsidRPr="0090743F">
        <w:rPr>
          <w:rFonts w:ascii="Arial" w:hAnsi="Arial" w:cs="Arial"/>
          <w:color w:val="000000"/>
          <w:lang w:val="en-US"/>
        </w:rPr>
        <w:t>s</w:t>
      </w:r>
      <w:r w:rsidR="00F3639D" w:rsidRPr="0090743F">
        <w:rPr>
          <w:rFonts w:ascii="Arial" w:hAnsi="Arial" w:cs="Arial"/>
          <w:color w:val="000000"/>
          <w:lang w:val="en-US"/>
        </w:rPr>
        <w:t>ential</w:t>
      </w:r>
      <w:r w:rsidR="005A38EA" w:rsidRPr="0090743F">
        <w:rPr>
          <w:rFonts w:ascii="Arial" w:hAnsi="Arial" w:cs="Arial"/>
          <w:color w:val="000000"/>
          <w:lang w:val="en-US"/>
        </w:rPr>
        <w:t xml:space="preserve"> infrastructure for the Sydney Heart Bank</w:t>
      </w:r>
      <w:r w:rsidR="00F3639D" w:rsidRPr="0090743F">
        <w:rPr>
          <w:rFonts w:ascii="Arial" w:hAnsi="Arial" w:cs="Arial"/>
          <w:color w:val="000000"/>
          <w:lang w:val="en-US"/>
        </w:rPr>
        <w:t>.</w:t>
      </w:r>
    </w:p>
    <w:p w14:paraId="1121055B" w14:textId="77777777" w:rsidR="00065948" w:rsidRPr="0090743F" w:rsidRDefault="00065948" w:rsidP="00CE390F">
      <w:pPr>
        <w:rPr>
          <w:rFonts w:ascii="Arial" w:hAnsi="Arial" w:cs="Arial"/>
          <w:color w:val="000000"/>
          <w:lang w:val="en-US"/>
        </w:rPr>
      </w:pPr>
    </w:p>
    <w:p w14:paraId="41A1F568" w14:textId="76A04CED" w:rsidR="00E06795" w:rsidRPr="0090743F" w:rsidRDefault="00E06795" w:rsidP="00CE390F">
      <w:pPr>
        <w:rPr>
          <w:rFonts w:ascii="Arial" w:hAnsi="Arial" w:cs="Arial"/>
          <w:b/>
          <w:bCs/>
          <w:color w:val="000000"/>
          <w:lang w:val="en-US"/>
        </w:rPr>
      </w:pPr>
      <w:r w:rsidRPr="0090743F">
        <w:rPr>
          <w:rFonts w:ascii="Arial" w:hAnsi="Arial" w:cs="Arial"/>
          <w:b/>
          <w:bCs/>
          <w:color w:val="000000"/>
          <w:lang w:val="en-US"/>
        </w:rPr>
        <w:t>References</w:t>
      </w:r>
    </w:p>
    <w:p w14:paraId="578BE1AC" w14:textId="77777777" w:rsidR="00F90A94" w:rsidRPr="0090743F" w:rsidRDefault="00F90A94" w:rsidP="00CE390F">
      <w:pPr>
        <w:rPr>
          <w:rFonts w:ascii="Arial" w:hAnsi="Arial" w:cs="Arial"/>
          <w:color w:val="000000"/>
          <w:lang w:val="en-US"/>
        </w:rPr>
      </w:pPr>
    </w:p>
    <w:p w14:paraId="2C5D62CC" w14:textId="77777777" w:rsidR="00F90A94" w:rsidRPr="0090743F" w:rsidRDefault="00F90A94" w:rsidP="004C39C8">
      <w:pPr>
        <w:rPr>
          <w:rFonts w:ascii="Arial" w:hAnsi="Arial" w:cs="Arial"/>
          <w:color w:val="212121"/>
          <w:shd w:val="clear" w:color="auto" w:fill="FFFFFF"/>
        </w:rPr>
      </w:pPr>
    </w:p>
    <w:p w14:paraId="15A3EFC6" w14:textId="77777777" w:rsidR="00F90A94" w:rsidRPr="0090743F" w:rsidRDefault="00F90A94" w:rsidP="004C39C8">
      <w:pPr>
        <w:rPr>
          <w:rFonts w:ascii="Arial" w:hAnsi="Arial"/>
        </w:rPr>
      </w:pPr>
    </w:p>
    <w:p w14:paraId="4D32333B" w14:textId="77777777" w:rsidR="00F90A94" w:rsidRPr="0090743F" w:rsidRDefault="00F90A94" w:rsidP="004C39C8">
      <w:pPr>
        <w:rPr>
          <w:rFonts w:ascii="Arial" w:hAnsi="Arial"/>
        </w:rPr>
      </w:pPr>
    </w:p>
    <w:p w14:paraId="19E43008" w14:textId="77777777" w:rsidR="00F90A94" w:rsidRPr="0090743F" w:rsidRDefault="00F90A94" w:rsidP="004C39C8">
      <w:pPr>
        <w:rPr>
          <w:rFonts w:ascii="Arial" w:hAnsi="Arial"/>
        </w:rPr>
      </w:pPr>
    </w:p>
    <w:p w14:paraId="62137553" w14:textId="77777777" w:rsidR="00F90A94" w:rsidRPr="0090743F" w:rsidRDefault="00F90A94" w:rsidP="004C39C8">
      <w:pPr>
        <w:rPr>
          <w:rFonts w:ascii="Arial" w:hAnsi="Arial" w:cs="Arial"/>
        </w:rPr>
      </w:pPr>
    </w:p>
    <w:p w14:paraId="1F88E9DD" w14:textId="77777777" w:rsidR="00F90A94" w:rsidRPr="0090743F" w:rsidRDefault="00F90A94" w:rsidP="004C39C8">
      <w:pPr>
        <w:rPr>
          <w:rFonts w:ascii="Arial" w:hAnsi="Arial"/>
        </w:rPr>
      </w:pPr>
    </w:p>
    <w:p w14:paraId="62808EA9" w14:textId="77777777" w:rsidR="00F90A94" w:rsidRPr="0090743F" w:rsidRDefault="00F90A94" w:rsidP="004C39C8">
      <w:pPr>
        <w:rPr>
          <w:rFonts w:ascii="Arial" w:hAnsi="Arial" w:cs="Arial"/>
          <w:color w:val="212121"/>
          <w:shd w:val="clear" w:color="auto" w:fill="FFFFFF"/>
        </w:rPr>
      </w:pPr>
    </w:p>
    <w:p w14:paraId="78EDDF41" w14:textId="77777777" w:rsidR="00F90A94" w:rsidRPr="0090743F" w:rsidRDefault="00F90A94" w:rsidP="004C39C8">
      <w:pPr>
        <w:rPr>
          <w:rFonts w:ascii="Arial" w:hAnsi="Arial" w:cs="Arial"/>
          <w:color w:val="212121"/>
          <w:shd w:val="clear" w:color="auto" w:fill="FFFFFF"/>
        </w:rPr>
      </w:pPr>
    </w:p>
    <w:p w14:paraId="589AB61A" w14:textId="77777777" w:rsidR="00F90A94" w:rsidRPr="0090743F" w:rsidRDefault="00F90A94" w:rsidP="004C39C8">
      <w:pPr>
        <w:rPr>
          <w:rFonts w:ascii="Arial" w:hAnsi="Arial"/>
        </w:rPr>
      </w:pPr>
    </w:p>
    <w:p w14:paraId="4248D617" w14:textId="77777777" w:rsidR="00F90A94" w:rsidRPr="0090743F" w:rsidRDefault="00F90A94" w:rsidP="004C39C8">
      <w:pPr>
        <w:rPr>
          <w:rFonts w:ascii="Arial" w:hAnsi="Arial" w:cs="Arial"/>
          <w:color w:val="212121"/>
          <w:shd w:val="clear" w:color="auto" w:fill="FFFFFF"/>
        </w:rPr>
      </w:pPr>
    </w:p>
    <w:p w14:paraId="7F4A179A" w14:textId="77777777" w:rsidR="00F90A94" w:rsidRPr="0090743F" w:rsidRDefault="00F90A94" w:rsidP="004C39C8">
      <w:pPr>
        <w:rPr>
          <w:rFonts w:ascii="Arial" w:hAnsi="Arial"/>
        </w:rPr>
      </w:pPr>
    </w:p>
    <w:p w14:paraId="58787AAF" w14:textId="77777777" w:rsidR="00F90A94" w:rsidRPr="0090743F" w:rsidRDefault="00F90A94" w:rsidP="004C39C8">
      <w:pPr>
        <w:rPr>
          <w:rFonts w:ascii="Arial" w:hAnsi="Arial"/>
        </w:rPr>
      </w:pPr>
    </w:p>
    <w:p w14:paraId="210782A3" w14:textId="77777777" w:rsidR="00F90A94" w:rsidRPr="0090743F" w:rsidRDefault="00F90A94" w:rsidP="004C39C8">
      <w:pPr>
        <w:rPr>
          <w:rFonts w:ascii="Arial" w:hAnsi="Arial" w:cs="Arial"/>
          <w:color w:val="212121"/>
          <w:shd w:val="clear" w:color="auto" w:fill="FFFFFF"/>
        </w:rPr>
      </w:pPr>
    </w:p>
    <w:p w14:paraId="382B72BE" w14:textId="77777777" w:rsidR="00F90A94" w:rsidRPr="0090743F" w:rsidRDefault="00F90A94" w:rsidP="004C39C8">
      <w:pPr>
        <w:rPr>
          <w:rFonts w:ascii="Arial" w:hAnsi="Arial" w:cs="Arial"/>
          <w:color w:val="212121"/>
          <w:shd w:val="clear" w:color="auto" w:fill="FFFFFF"/>
        </w:rPr>
      </w:pPr>
    </w:p>
    <w:p w14:paraId="75DDC075" w14:textId="77777777" w:rsidR="00F90A94" w:rsidRPr="0090743F" w:rsidRDefault="00F90A94" w:rsidP="004C39C8">
      <w:pPr>
        <w:rPr>
          <w:rFonts w:ascii="Arial" w:hAnsi="Arial" w:cs="Arial"/>
          <w:color w:val="212121"/>
          <w:shd w:val="clear" w:color="auto" w:fill="FFFFFF"/>
        </w:rPr>
      </w:pPr>
    </w:p>
    <w:p w14:paraId="572D35C0" w14:textId="77777777" w:rsidR="00F90A94" w:rsidRPr="0090743F" w:rsidRDefault="00F90A94" w:rsidP="004C39C8">
      <w:pPr>
        <w:ind w:right="96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7C73DA4B" w14:textId="77777777" w:rsidR="00F90A94" w:rsidRPr="0090743F" w:rsidRDefault="00F90A94" w:rsidP="004C39C8">
      <w:pPr>
        <w:ind w:right="96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038A5D65" w14:textId="77777777" w:rsidR="00F90A94" w:rsidRPr="0090743F" w:rsidRDefault="00F90A94" w:rsidP="004C39C8">
      <w:pPr>
        <w:rPr>
          <w:rFonts w:ascii="Arial" w:hAnsi="Arial"/>
        </w:rPr>
      </w:pPr>
    </w:p>
    <w:p w14:paraId="6E2D9FC4" w14:textId="77777777" w:rsidR="00F90A94" w:rsidRPr="0090743F" w:rsidRDefault="00F90A94" w:rsidP="004C39C8">
      <w:pPr>
        <w:rPr>
          <w:rFonts w:ascii="Arial" w:hAnsi="Arial" w:cs="Arial"/>
          <w:color w:val="212121"/>
          <w:shd w:val="clear" w:color="auto" w:fill="FFFFFF"/>
        </w:rPr>
      </w:pPr>
    </w:p>
    <w:p w14:paraId="67570542" w14:textId="77777777" w:rsidR="00F90A94" w:rsidRPr="0090743F" w:rsidRDefault="00F90A94" w:rsidP="004C39C8">
      <w:pPr>
        <w:rPr>
          <w:rFonts w:ascii="Arial" w:hAnsi="Arial" w:cs="Arial"/>
          <w:color w:val="212121"/>
          <w:shd w:val="clear" w:color="auto" w:fill="FFFFFF"/>
        </w:rPr>
      </w:pPr>
    </w:p>
    <w:p w14:paraId="107193EA" w14:textId="77777777" w:rsidR="00F90A94" w:rsidRPr="0090743F" w:rsidRDefault="00F90A94" w:rsidP="004C39C8">
      <w:pPr>
        <w:rPr>
          <w:rFonts w:ascii="Arial" w:hAnsi="Arial"/>
        </w:rPr>
      </w:pPr>
    </w:p>
    <w:p w14:paraId="704430CD" w14:textId="77777777" w:rsidR="00F90A94" w:rsidRPr="0090743F" w:rsidRDefault="00F90A94" w:rsidP="004C39C8">
      <w:pPr>
        <w:rPr>
          <w:rFonts w:ascii="Arial" w:hAnsi="Arial"/>
        </w:rPr>
      </w:pPr>
    </w:p>
    <w:p w14:paraId="03111C8A" w14:textId="77777777" w:rsidR="00F90A94" w:rsidRPr="0090743F" w:rsidRDefault="00F90A94" w:rsidP="004C39C8">
      <w:pPr>
        <w:rPr>
          <w:rFonts w:ascii="Arial" w:hAnsi="Arial"/>
        </w:rPr>
      </w:pPr>
    </w:p>
    <w:p w14:paraId="42809B8C" w14:textId="77777777" w:rsidR="00F90A94" w:rsidRPr="0090743F" w:rsidRDefault="00F90A94" w:rsidP="004C39C8">
      <w:pPr>
        <w:pStyle w:val="sym"/>
        <w:numPr>
          <w:ilvl w:val="0"/>
          <w:numId w:val="0"/>
        </w:numPr>
        <w:tabs>
          <w:tab w:val="clear" w:pos="567"/>
        </w:tabs>
        <w:ind w:right="96"/>
        <w:jc w:val="left"/>
        <w:rPr>
          <w:rFonts w:ascii="Arial" w:hAnsi="Arial" w:cs="Arial"/>
          <w:color w:val="000000" w:themeColor="text1"/>
          <w:szCs w:val="22"/>
        </w:rPr>
      </w:pPr>
    </w:p>
    <w:p w14:paraId="5ADC134A" w14:textId="77777777" w:rsidR="00F90A94" w:rsidRPr="0090743F" w:rsidRDefault="00F90A94" w:rsidP="004C39C8">
      <w:pPr>
        <w:rPr>
          <w:rFonts w:ascii="Arial" w:hAnsi="Arial" w:cs="Arial"/>
          <w:color w:val="212121"/>
          <w:shd w:val="clear" w:color="auto" w:fill="FFFFFF"/>
        </w:rPr>
      </w:pPr>
    </w:p>
    <w:p w14:paraId="47DCEF06" w14:textId="77777777" w:rsidR="00F90A94" w:rsidRPr="0090743F" w:rsidRDefault="00F90A94" w:rsidP="004C39C8">
      <w:pPr>
        <w:rPr>
          <w:rFonts w:ascii="Arial" w:hAnsi="Arial" w:cs="Arial"/>
        </w:rPr>
      </w:pPr>
    </w:p>
    <w:p w14:paraId="01CA9DAA" w14:textId="77777777" w:rsidR="00F90A94" w:rsidRPr="0090743F" w:rsidRDefault="00F90A94" w:rsidP="004C39C8">
      <w:pPr>
        <w:rPr>
          <w:rFonts w:ascii="Arial" w:hAnsi="Arial" w:cs="Arial"/>
        </w:rPr>
      </w:pPr>
    </w:p>
    <w:p w14:paraId="550F261F" w14:textId="77777777" w:rsidR="00F90A94" w:rsidRPr="0090743F" w:rsidRDefault="00F90A94" w:rsidP="004C39C8">
      <w:pPr>
        <w:rPr>
          <w:rFonts w:ascii="Arial" w:hAnsi="Arial"/>
        </w:rPr>
      </w:pPr>
    </w:p>
    <w:p w14:paraId="41366947" w14:textId="77777777" w:rsidR="00F90A94" w:rsidRPr="0090743F" w:rsidRDefault="00F90A94" w:rsidP="004C39C8">
      <w:pPr>
        <w:rPr>
          <w:rFonts w:ascii="Arial" w:hAnsi="Arial"/>
        </w:rPr>
      </w:pPr>
    </w:p>
    <w:p w14:paraId="5F71967E" w14:textId="77777777" w:rsidR="00F90A94" w:rsidRPr="0090743F" w:rsidRDefault="00F90A94" w:rsidP="004C39C8">
      <w:pPr>
        <w:rPr>
          <w:rFonts w:ascii="Arial" w:hAnsi="Arial"/>
        </w:rPr>
      </w:pPr>
    </w:p>
    <w:p w14:paraId="23A7477A" w14:textId="77777777" w:rsidR="00F90A94" w:rsidRPr="0090743F" w:rsidRDefault="00F90A94" w:rsidP="004C39C8">
      <w:pPr>
        <w:rPr>
          <w:rFonts w:ascii="Arial" w:hAnsi="Arial"/>
        </w:rPr>
      </w:pPr>
    </w:p>
    <w:p w14:paraId="636DD5C8" w14:textId="77777777" w:rsidR="00F90A94" w:rsidRPr="0090743F" w:rsidRDefault="00F90A94" w:rsidP="004C39C8">
      <w:pPr>
        <w:rPr>
          <w:rFonts w:ascii="Arial" w:hAnsi="Arial"/>
        </w:rPr>
      </w:pPr>
    </w:p>
    <w:p w14:paraId="07AF37EB" w14:textId="77777777" w:rsidR="00F90A94" w:rsidRPr="0090743F" w:rsidRDefault="00F90A94" w:rsidP="004C39C8">
      <w:pPr>
        <w:rPr>
          <w:rFonts w:ascii="Arial" w:hAnsi="Arial"/>
        </w:rPr>
      </w:pPr>
    </w:p>
    <w:p w14:paraId="6800F92D" w14:textId="77777777" w:rsidR="00F90A94" w:rsidRPr="0090743F" w:rsidRDefault="00F90A94" w:rsidP="004C39C8">
      <w:pPr>
        <w:rPr>
          <w:rFonts w:ascii="Arial" w:hAnsi="Arial"/>
        </w:rPr>
      </w:pPr>
    </w:p>
    <w:p w14:paraId="08642624" w14:textId="77777777" w:rsidR="00F90A94" w:rsidRPr="0090743F" w:rsidRDefault="00F90A94" w:rsidP="004C39C8">
      <w:pPr>
        <w:rPr>
          <w:rFonts w:ascii="Arial" w:hAnsi="Arial" w:cs="Arial"/>
          <w:color w:val="303030"/>
          <w:szCs w:val="20"/>
          <w:shd w:val="clear" w:color="auto" w:fill="FFFFFF"/>
        </w:rPr>
      </w:pPr>
    </w:p>
    <w:p w14:paraId="0517F10C" w14:textId="77777777" w:rsidR="00F90A94" w:rsidRPr="0090743F" w:rsidRDefault="00F90A94" w:rsidP="004C39C8">
      <w:pPr>
        <w:rPr>
          <w:rFonts w:ascii="Arial" w:hAnsi="Arial"/>
        </w:rPr>
      </w:pPr>
    </w:p>
    <w:p w14:paraId="02871528" w14:textId="778364F9" w:rsidR="00F90A94" w:rsidRPr="00F3115B" w:rsidRDefault="00F90A94" w:rsidP="00172759">
      <w:pPr>
        <w:ind w:left="567" w:hanging="567"/>
        <w:rPr>
          <w:rFonts w:ascii="Arial" w:hAnsi="Arial" w:cs="Arial"/>
          <w:color w:val="303030"/>
          <w:szCs w:val="20"/>
          <w:shd w:val="clear" w:color="auto" w:fill="FFFFFF"/>
          <w:lang w:val="es-ES"/>
          <w:rPrChange w:id="67" w:author="Kenneth Campbell" w:date="2021-12-12T17:32:00Z">
            <w:rPr>
              <w:rFonts w:ascii="Arial" w:hAnsi="Arial" w:cs="Arial"/>
              <w:color w:val="303030"/>
              <w:szCs w:val="20"/>
              <w:shd w:val="clear" w:color="auto" w:fill="FFFFFF"/>
            </w:rPr>
          </w:rPrChange>
        </w:rPr>
      </w:pPr>
      <w:r w:rsidRPr="00402950">
        <w:rPr>
          <w:rFonts w:ascii="Arial" w:hAnsi="Arial" w:cs="Arial"/>
          <w:color w:val="303030"/>
          <w:szCs w:val="20"/>
          <w:shd w:val="clear" w:color="auto" w:fill="FFFFFF"/>
        </w:rPr>
        <w:t xml:space="preserve">Anderson RL, Trivedi DV, Sarkar SS, </w:t>
      </w:r>
      <w:r w:rsidRPr="0090743F">
        <w:rPr>
          <w:rFonts w:ascii="Arial" w:hAnsi="Arial" w:cs="Arial"/>
          <w:color w:val="303030"/>
          <w:szCs w:val="20"/>
          <w:shd w:val="clear" w:color="auto" w:fill="FFFFFF"/>
        </w:rPr>
        <w:t>et al</w:t>
      </w:r>
      <w:r w:rsidRPr="00402950">
        <w:rPr>
          <w:rFonts w:ascii="Arial" w:hAnsi="Arial" w:cs="Arial"/>
          <w:color w:val="303030"/>
          <w:szCs w:val="20"/>
          <w:shd w:val="clear" w:color="auto" w:fill="FFFFFF"/>
        </w:rPr>
        <w:t xml:space="preserve">. </w:t>
      </w:r>
      <w:r w:rsidRPr="0090743F">
        <w:rPr>
          <w:rFonts w:ascii="Arial" w:hAnsi="Arial" w:cs="Arial"/>
          <w:color w:val="303030"/>
          <w:szCs w:val="20"/>
          <w:shd w:val="clear" w:color="auto" w:fill="FFFFFF"/>
        </w:rPr>
        <w:t xml:space="preserve">(2018) </w:t>
      </w:r>
      <w:r w:rsidRPr="00402950">
        <w:rPr>
          <w:rFonts w:ascii="Arial" w:hAnsi="Arial" w:cs="Arial"/>
          <w:color w:val="303030"/>
          <w:szCs w:val="20"/>
          <w:shd w:val="clear" w:color="auto" w:fill="FFFFFF"/>
        </w:rPr>
        <w:t xml:space="preserve">Deciphering the super relaxed state of human β-cardiac myosin and the mode of action of </w:t>
      </w:r>
      <w:proofErr w:type="spellStart"/>
      <w:r w:rsidRPr="00402950">
        <w:rPr>
          <w:rFonts w:ascii="Arial" w:hAnsi="Arial" w:cs="Arial"/>
          <w:color w:val="303030"/>
          <w:szCs w:val="20"/>
          <w:shd w:val="clear" w:color="auto" w:fill="FFFFFF"/>
        </w:rPr>
        <w:t>mavacamten</w:t>
      </w:r>
      <w:proofErr w:type="spellEnd"/>
      <w:r w:rsidRPr="00402950">
        <w:rPr>
          <w:rFonts w:ascii="Arial" w:hAnsi="Arial" w:cs="Arial"/>
          <w:color w:val="303030"/>
          <w:szCs w:val="20"/>
          <w:shd w:val="clear" w:color="auto" w:fill="FFFFFF"/>
        </w:rPr>
        <w:t xml:space="preserve"> from </w:t>
      </w:r>
      <w:r w:rsidRPr="00402950">
        <w:rPr>
          <w:rFonts w:ascii="Arial" w:hAnsi="Arial" w:cs="Arial"/>
          <w:color w:val="303030"/>
          <w:szCs w:val="20"/>
          <w:shd w:val="clear" w:color="auto" w:fill="FFFFFF"/>
        </w:rPr>
        <w:lastRenderedPageBreak/>
        <w:t xml:space="preserve">myosin molecules to muscle </w:t>
      </w:r>
      <w:r w:rsidR="00E74B0B" w:rsidRPr="00402950">
        <w:rPr>
          <w:rFonts w:ascii="Arial" w:hAnsi="Arial" w:cs="Arial"/>
          <w:color w:val="303030"/>
          <w:szCs w:val="20"/>
          <w:shd w:val="clear" w:color="auto" w:fill="FFFFFF"/>
        </w:rPr>
        <w:t>fibres</w:t>
      </w:r>
      <w:r w:rsidRPr="00402950">
        <w:rPr>
          <w:rFonts w:ascii="Arial" w:hAnsi="Arial" w:cs="Arial"/>
          <w:color w:val="303030"/>
          <w:szCs w:val="20"/>
          <w:shd w:val="clear" w:color="auto" w:fill="FFFFFF"/>
        </w:rPr>
        <w:t xml:space="preserve">. </w:t>
      </w:r>
      <w:proofErr w:type="spellStart"/>
      <w:r w:rsidRPr="00F3115B">
        <w:rPr>
          <w:rFonts w:ascii="Arial" w:hAnsi="Arial" w:cs="Arial"/>
          <w:color w:val="303030"/>
          <w:szCs w:val="20"/>
          <w:shd w:val="clear" w:color="auto" w:fill="FFFFFF"/>
          <w:lang w:val="es-ES"/>
          <w:rPrChange w:id="68" w:author="Kenneth Campbell" w:date="2021-12-12T17:32:00Z">
            <w:rPr>
              <w:rFonts w:ascii="Arial" w:hAnsi="Arial" w:cs="Arial"/>
              <w:color w:val="303030"/>
              <w:szCs w:val="20"/>
              <w:shd w:val="clear" w:color="auto" w:fill="FFFFFF"/>
            </w:rPr>
          </w:rPrChange>
        </w:rPr>
        <w:t>Proc</w:t>
      </w:r>
      <w:proofErr w:type="spellEnd"/>
      <w:r w:rsidRPr="00F3115B">
        <w:rPr>
          <w:rFonts w:ascii="Arial" w:hAnsi="Arial" w:cs="Arial"/>
          <w:color w:val="303030"/>
          <w:szCs w:val="20"/>
          <w:shd w:val="clear" w:color="auto" w:fill="FFFFFF"/>
          <w:lang w:val="es-ES"/>
          <w:rPrChange w:id="69" w:author="Kenneth Campbell" w:date="2021-12-12T17:32:00Z">
            <w:rPr>
              <w:rFonts w:ascii="Arial" w:hAnsi="Arial" w:cs="Arial"/>
              <w:color w:val="30303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Pr="00F3115B">
        <w:rPr>
          <w:rFonts w:ascii="Arial" w:hAnsi="Arial" w:cs="Arial"/>
          <w:color w:val="303030"/>
          <w:szCs w:val="20"/>
          <w:shd w:val="clear" w:color="auto" w:fill="FFFFFF"/>
          <w:lang w:val="es-ES"/>
          <w:rPrChange w:id="70" w:author="Kenneth Campbell" w:date="2021-12-12T17:32:00Z">
            <w:rPr>
              <w:rFonts w:ascii="Arial" w:hAnsi="Arial" w:cs="Arial"/>
              <w:color w:val="303030"/>
              <w:szCs w:val="20"/>
              <w:shd w:val="clear" w:color="auto" w:fill="FFFFFF"/>
            </w:rPr>
          </w:rPrChange>
        </w:rPr>
        <w:t>Natl</w:t>
      </w:r>
      <w:proofErr w:type="spellEnd"/>
      <w:r w:rsidRPr="00F3115B">
        <w:rPr>
          <w:rFonts w:ascii="Arial" w:hAnsi="Arial" w:cs="Arial"/>
          <w:color w:val="303030"/>
          <w:szCs w:val="20"/>
          <w:shd w:val="clear" w:color="auto" w:fill="FFFFFF"/>
          <w:lang w:val="es-ES"/>
          <w:rPrChange w:id="71" w:author="Kenneth Campbell" w:date="2021-12-12T17:32:00Z">
            <w:rPr>
              <w:rFonts w:ascii="Arial" w:hAnsi="Arial" w:cs="Arial"/>
              <w:color w:val="303030"/>
              <w:szCs w:val="20"/>
              <w:shd w:val="clear" w:color="auto" w:fill="FFFFFF"/>
            </w:rPr>
          </w:rPrChange>
        </w:rPr>
        <w:t xml:space="preserve"> Acad </w:t>
      </w:r>
      <w:proofErr w:type="spellStart"/>
      <w:r w:rsidRPr="00F3115B">
        <w:rPr>
          <w:rFonts w:ascii="Arial" w:hAnsi="Arial" w:cs="Arial"/>
          <w:color w:val="303030"/>
          <w:szCs w:val="20"/>
          <w:shd w:val="clear" w:color="auto" w:fill="FFFFFF"/>
          <w:lang w:val="es-ES"/>
          <w:rPrChange w:id="72" w:author="Kenneth Campbell" w:date="2021-12-12T17:32:00Z">
            <w:rPr>
              <w:rFonts w:ascii="Arial" w:hAnsi="Arial" w:cs="Arial"/>
              <w:color w:val="303030"/>
              <w:szCs w:val="20"/>
              <w:shd w:val="clear" w:color="auto" w:fill="FFFFFF"/>
            </w:rPr>
          </w:rPrChange>
        </w:rPr>
        <w:t>Sci</w:t>
      </w:r>
      <w:proofErr w:type="spellEnd"/>
      <w:r w:rsidRPr="00F3115B">
        <w:rPr>
          <w:rFonts w:ascii="Arial" w:hAnsi="Arial" w:cs="Arial"/>
          <w:color w:val="303030"/>
          <w:szCs w:val="20"/>
          <w:shd w:val="clear" w:color="auto" w:fill="FFFFFF"/>
          <w:lang w:val="es-ES"/>
          <w:rPrChange w:id="73" w:author="Kenneth Campbell" w:date="2021-12-12T17:32:00Z">
            <w:rPr>
              <w:rFonts w:ascii="Arial" w:hAnsi="Arial" w:cs="Arial"/>
              <w:color w:val="303030"/>
              <w:szCs w:val="20"/>
              <w:shd w:val="clear" w:color="auto" w:fill="FFFFFF"/>
            </w:rPr>
          </w:rPrChange>
        </w:rPr>
        <w:t xml:space="preserve"> U S A.  115: E8143-52. </w:t>
      </w:r>
      <w:proofErr w:type="spellStart"/>
      <w:r w:rsidRPr="00F3115B">
        <w:rPr>
          <w:rFonts w:ascii="Arial" w:hAnsi="Arial" w:cs="Arial"/>
          <w:color w:val="303030"/>
          <w:szCs w:val="20"/>
          <w:shd w:val="clear" w:color="auto" w:fill="FFFFFF"/>
          <w:lang w:val="es-ES"/>
          <w:rPrChange w:id="74" w:author="Kenneth Campbell" w:date="2021-12-12T17:32:00Z">
            <w:rPr>
              <w:rFonts w:ascii="Arial" w:hAnsi="Arial" w:cs="Arial"/>
              <w:color w:val="303030"/>
              <w:szCs w:val="20"/>
              <w:shd w:val="clear" w:color="auto" w:fill="FFFFFF"/>
            </w:rPr>
          </w:rPrChange>
        </w:rPr>
        <w:t>Doi</w:t>
      </w:r>
      <w:proofErr w:type="spellEnd"/>
      <w:r w:rsidRPr="00F3115B">
        <w:rPr>
          <w:rFonts w:ascii="Arial" w:hAnsi="Arial" w:cs="Arial"/>
          <w:color w:val="303030"/>
          <w:szCs w:val="20"/>
          <w:shd w:val="clear" w:color="auto" w:fill="FFFFFF"/>
          <w:lang w:val="es-ES"/>
          <w:rPrChange w:id="75" w:author="Kenneth Campbell" w:date="2021-12-12T17:32:00Z">
            <w:rPr>
              <w:rFonts w:ascii="Arial" w:hAnsi="Arial" w:cs="Arial"/>
              <w:color w:val="303030"/>
              <w:szCs w:val="20"/>
              <w:shd w:val="clear" w:color="auto" w:fill="FFFFFF"/>
            </w:rPr>
          </w:rPrChange>
        </w:rPr>
        <w:t xml:space="preserve">: 10.1073/pnas.1809540115. </w:t>
      </w:r>
    </w:p>
    <w:p w14:paraId="13435110" w14:textId="77777777" w:rsidR="00F90A94" w:rsidRPr="00205768" w:rsidRDefault="00F90A94" w:rsidP="00172759">
      <w:pPr>
        <w:ind w:left="567" w:hanging="567"/>
        <w:rPr>
          <w:rFonts w:ascii="Arial" w:hAnsi="Arial"/>
        </w:rPr>
      </w:pPr>
      <w:proofErr w:type="spellStart"/>
      <w:r w:rsidRPr="00205768">
        <w:rPr>
          <w:rFonts w:ascii="Arial" w:hAnsi="Arial" w:cs="Segoe UI"/>
          <w:color w:val="212121"/>
          <w:shd w:val="clear" w:color="auto" w:fill="FFFFFF"/>
        </w:rPr>
        <w:t>Arany</w:t>
      </w:r>
      <w:proofErr w:type="spellEnd"/>
      <w:r w:rsidRPr="00205768">
        <w:rPr>
          <w:rFonts w:ascii="Arial" w:hAnsi="Arial" w:cs="Segoe UI"/>
          <w:color w:val="212121"/>
          <w:shd w:val="clear" w:color="auto" w:fill="FFFFFF"/>
        </w:rPr>
        <w:t xml:space="preserve"> Z, </w:t>
      </w:r>
      <w:proofErr w:type="spellStart"/>
      <w:r w:rsidRPr="00205768">
        <w:rPr>
          <w:rFonts w:ascii="Arial" w:hAnsi="Arial" w:cs="Segoe UI"/>
          <w:color w:val="212121"/>
          <w:shd w:val="clear" w:color="auto" w:fill="FFFFFF"/>
        </w:rPr>
        <w:t>Elkayam</w:t>
      </w:r>
      <w:proofErr w:type="spellEnd"/>
      <w:r w:rsidRPr="00205768">
        <w:rPr>
          <w:rFonts w:ascii="Arial" w:hAnsi="Arial" w:cs="Segoe UI"/>
          <w:color w:val="212121"/>
          <w:shd w:val="clear" w:color="auto" w:fill="FFFFFF"/>
        </w:rPr>
        <w:t xml:space="preserve"> U. </w:t>
      </w:r>
      <w:r w:rsidRPr="0090743F">
        <w:rPr>
          <w:rFonts w:ascii="Arial" w:hAnsi="Arial" w:cs="Segoe UI"/>
          <w:color w:val="212121"/>
          <w:shd w:val="clear" w:color="auto" w:fill="FFFFFF"/>
        </w:rPr>
        <w:t xml:space="preserve">(2016) </w:t>
      </w:r>
      <w:r w:rsidRPr="00205768">
        <w:rPr>
          <w:rFonts w:ascii="Arial" w:hAnsi="Arial" w:cs="Segoe UI"/>
          <w:color w:val="212121"/>
          <w:shd w:val="clear" w:color="auto" w:fill="FFFFFF"/>
        </w:rPr>
        <w:t>Peripartum Cardiomyopathy. Circulation. 133:</w:t>
      </w:r>
      <w:r w:rsidRPr="0090743F">
        <w:rPr>
          <w:rFonts w:ascii="Arial" w:hAnsi="Arial" w:cs="Segoe UI"/>
          <w:color w:val="212121"/>
          <w:shd w:val="clear" w:color="auto" w:fill="FFFFFF"/>
        </w:rPr>
        <w:t xml:space="preserve"> </w:t>
      </w:r>
      <w:r w:rsidRPr="00205768">
        <w:rPr>
          <w:rFonts w:ascii="Arial" w:hAnsi="Arial" w:cs="Segoe UI"/>
          <w:color w:val="212121"/>
          <w:shd w:val="clear" w:color="auto" w:fill="FFFFFF"/>
        </w:rPr>
        <w:t xml:space="preserve">1397-409. </w:t>
      </w:r>
      <w:proofErr w:type="spellStart"/>
      <w:r w:rsidRPr="00205768">
        <w:rPr>
          <w:rFonts w:ascii="Arial" w:hAnsi="Arial" w:cs="Segoe UI"/>
          <w:color w:val="212121"/>
          <w:shd w:val="clear" w:color="auto" w:fill="FFFFFF"/>
        </w:rPr>
        <w:t>doi</w:t>
      </w:r>
      <w:proofErr w:type="spellEnd"/>
      <w:r w:rsidRPr="00205768">
        <w:rPr>
          <w:rFonts w:ascii="Arial" w:hAnsi="Arial" w:cs="Segoe UI"/>
          <w:color w:val="212121"/>
          <w:shd w:val="clear" w:color="auto" w:fill="FFFFFF"/>
        </w:rPr>
        <w:t>: 10.1161/CIRCULATIONAHA.115.020491. </w:t>
      </w:r>
    </w:p>
    <w:p w14:paraId="188988C4" w14:textId="77777777" w:rsidR="00F90A94" w:rsidRPr="0090743F" w:rsidRDefault="00F90A94" w:rsidP="00172759">
      <w:pPr>
        <w:ind w:left="567" w:hanging="567"/>
        <w:rPr>
          <w:rFonts w:ascii="Arial" w:hAnsi="Arial" w:cs="Arial"/>
          <w:color w:val="212121"/>
          <w:shd w:val="clear" w:color="auto" w:fill="FFFFFF"/>
        </w:rPr>
      </w:pPr>
      <w:r w:rsidRPr="0090743F">
        <w:rPr>
          <w:rFonts w:ascii="Arial" w:hAnsi="Arial" w:cs="Arial"/>
          <w:color w:val="212121"/>
          <w:shd w:val="clear" w:color="auto" w:fill="FFFFFF"/>
        </w:rPr>
        <w:t xml:space="preserve">Bello NA,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Arany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 Z. (2015) Molecular mechanisms of peripartum cardiomyopathy: A vascular/hormonal hypothesis. Trends Cardiovasc Med. 25: 499-504.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doi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>: 10.1016/j.tcm.2015.01.004.</w:t>
      </w:r>
    </w:p>
    <w:p w14:paraId="6F50894A" w14:textId="77777777" w:rsidR="00F90A94" w:rsidRPr="0090743F" w:rsidRDefault="00F90A94" w:rsidP="00172759">
      <w:pPr>
        <w:pStyle w:val="sym"/>
        <w:numPr>
          <w:ilvl w:val="0"/>
          <w:numId w:val="0"/>
        </w:numPr>
        <w:ind w:left="567" w:right="1" w:hanging="567"/>
        <w:rPr>
          <w:rStyle w:val="apple-converted-space"/>
          <w:rFonts w:ascii="Arial" w:hAnsi="Arial" w:cs="Arial"/>
          <w:color w:val="000000" w:themeColor="text1"/>
          <w:szCs w:val="24"/>
        </w:rPr>
      </w:pPr>
      <w:proofErr w:type="spellStart"/>
      <w:r w:rsidRPr="0090743F">
        <w:rPr>
          <w:rFonts w:ascii="Arial" w:hAnsi="Arial" w:cs="Arial"/>
          <w:color w:val="000000" w:themeColor="text1"/>
          <w:szCs w:val="24"/>
        </w:rPr>
        <w:t>Bollen</w:t>
      </w:r>
      <w:proofErr w:type="spellEnd"/>
      <w:r w:rsidRPr="0090743F">
        <w:rPr>
          <w:rFonts w:ascii="Arial" w:hAnsi="Arial" w:cs="Arial"/>
          <w:color w:val="000000" w:themeColor="text1"/>
          <w:szCs w:val="24"/>
        </w:rPr>
        <w:t xml:space="preserve"> IAE, </w:t>
      </w:r>
      <w:proofErr w:type="spellStart"/>
      <w:r w:rsidRPr="0090743F">
        <w:rPr>
          <w:rFonts w:ascii="Arial" w:hAnsi="Arial" w:cs="Arial"/>
          <w:color w:val="000000" w:themeColor="text1"/>
          <w:szCs w:val="24"/>
        </w:rPr>
        <w:t>Ehler</w:t>
      </w:r>
      <w:proofErr w:type="spellEnd"/>
      <w:r w:rsidRPr="0090743F">
        <w:rPr>
          <w:rFonts w:ascii="Arial" w:hAnsi="Arial" w:cs="Arial"/>
          <w:color w:val="000000" w:themeColor="text1"/>
          <w:szCs w:val="24"/>
        </w:rPr>
        <w:t xml:space="preserve"> E, </w:t>
      </w:r>
      <w:proofErr w:type="spellStart"/>
      <w:r w:rsidRPr="0090743F">
        <w:rPr>
          <w:rFonts w:ascii="Arial" w:hAnsi="Arial" w:cs="Arial"/>
          <w:color w:val="000000" w:themeColor="text1"/>
          <w:szCs w:val="24"/>
        </w:rPr>
        <w:t>Fleischandel</w:t>
      </w:r>
      <w:proofErr w:type="spellEnd"/>
      <w:r w:rsidRPr="0090743F">
        <w:rPr>
          <w:rFonts w:ascii="Arial" w:hAnsi="Arial" w:cs="Arial"/>
          <w:color w:val="000000" w:themeColor="text1"/>
          <w:szCs w:val="24"/>
        </w:rPr>
        <w:t xml:space="preserve"> K. (2017) Myofilament remodeling and function is more impaired in peripartum cardiomyopathy compared to dilated cardiomyopathy and ischemic heart disease. Am J </w:t>
      </w:r>
      <w:proofErr w:type="spellStart"/>
      <w:r w:rsidRPr="0090743F">
        <w:rPr>
          <w:rFonts w:ascii="Arial" w:hAnsi="Arial" w:cs="Arial"/>
          <w:color w:val="000000" w:themeColor="text1"/>
          <w:szCs w:val="24"/>
        </w:rPr>
        <w:t>Pathol</w:t>
      </w:r>
      <w:proofErr w:type="spellEnd"/>
      <w:r w:rsidRPr="0090743F">
        <w:rPr>
          <w:rFonts w:ascii="Arial" w:hAnsi="Arial" w:cs="Arial"/>
          <w:color w:val="000000" w:themeColor="text1"/>
          <w:szCs w:val="24"/>
        </w:rPr>
        <w:t xml:space="preserve"> </w:t>
      </w:r>
      <w:r w:rsidRPr="0090743F">
        <w:rPr>
          <w:rStyle w:val="apple-converted-space"/>
          <w:rFonts w:ascii="Arial" w:hAnsi="Arial" w:cs="Arial"/>
          <w:color w:val="000000" w:themeColor="text1"/>
          <w:szCs w:val="24"/>
        </w:rPr>
        <w:t>187: 2645-58. Doi: 10.1016/ajpath.2017.08.022.</w:t>
      </w:r>
    </w:p>
    <w:p w14:paraId="7FAFBDA9" w14:textId="77777777" w:rsidR="00F90A94" w:rsidRPr="00F3115B" w:rsidRDefault="00F90A94" w:rsidP="00172759">
      <w:pPr>
        <w:ind w:left="567" w:hanging="567"/>
        <w:rPr>
          <w:rFonts w:ascii="Arial" w:hAnsi="Arial"/>
          <w:lang w:val="fr-FR"/>
          <w:rPrChange w:id="76" w:author="Kenneth Campbell" w:date="2021-12-12T17:32:00Z">
            <w:rPr>
              <w:rFonts w:ascii="Arial" w:hAnsi="Arial"/>
            </w:rPr>
          </w:rPrChange>
        </w:rPr>
      </w:pPr>
      <w:proofErr w:type="spellStart"/>
      <w:r w:rsidRPr="0090743F">
        <w:rPr>
          <w:rFonts w:ascii="Arial" w:hAnsi="Arial" w:cs="Arial"/>
          <w:color w:val="303030"/>
          <w:shd w:val="clear" w:color="auto" w:fill="FFFFFF"/>
        </w:rPr>
        <w:t>Bouabdallaoui</w:t>
      </w:r>
      <w:proofErr w:type="spellEnd"/>
      <w:r w:rsidRPr="0090743F">
        <w:rPr>
          <w:rFonts w:ascii="Arial" w:hAnsi="Arial" w:cs="Arial"/>
          <w:color w:val="303030"/>
          <w:shd w:val="clear" w:color="auto" w:fill="FFFFFF"/>
        </w:rPr>
        <w:t xml:space="preserve"> N, </w:t>
      </w:r>
      <w:proofErr w:type="spellStart"/>
      <w:r w:rsidRPr="0090743F">
        <w:rPr>
          <w:rFonts w:ascii="Arial" w:hAnsi="Arial" w:cs="Arial"/>
          <w:color w:val="303030"/>
          <w:shd w:val="clear" w:color="auto" w:fill="FFFFFF"/>
        </w:rPr>
        <w:t>Demondion</w:t>
      </w:r>
      <w:proofErr w:type="spellEnd"/>
      <w:r w:rsidRPr="0090743F">
        <w:rPr>
          <w:rFonts w:ascii="Arial" w:hAnsi="Arial" w:cs="Arial"/>
          <w:color w:val="303030"/>
          <w:shd w:val="clear" w:color="auto" w:fill="FFFFFF"/>
        </w:rPr>
        <w:t xml:space="preserve"> P, </w:t>
      </w:r>
      <w:proofErr w:type="spellStart"/>
      <w:r w:rsidRPr="0090743F">
        <w:rPr>
          <w:rFonts w:ascii="Arial" w:hAnsi="Arial" w:cs="Arial"/>
          <w:color w:val="303030"/>
          <w:shd w:val="clear" w:color="auto" w:fill="FFFFFF"/>
        </w:rPr>
        <w:t>Maréchaux</w:t>
      </w:r>
      <w:proofErr w:type="spellEnd"/>
      <w:r w:rsidRPr="0090743F">
        <w:rPr>
          <w:rFonts w:ascii="Arial" w:hAnsi="Arial" w:cs="Arial"/>
          <w:color w:val="303030"/>
          <w:shd w:val="clear" w:color="auto" w:fill="FFFFFF"/>
        </w:rPr>
        <w:t xml:space="preserve"> S, et al. (2018) Heart Transplantation for Peripartum Cardiomyopathy: A Single-</w:t>
      </w:r>
      <w:proofErr w:type="spellStart"/>
      <w:r w:rsidRPr="0090743F">
        <w:rPr>
          <w:rFonts w:ascii="Arial" w:hAnsi="Arial" w:cs="Arial"/>
          <w:color w:val="303030"/>
          <w:shd w:val="clear" w:color="auto" w:fill="FFFFFF"/>
        </w:rPr>
        <w:t>Center</w:t>
      </w:r>
      <w:proofErr w:type="spellEnd"/>
      <w:r w:rsidRPr="0090743F">
        <w:rPr>
          <w:rFonts w:ascii="Arial" w:hAnsi="Arial" w:cs="Arial"/>
          <w:color w:val="303030"/>
          <w:shd w:val="clear" w:color="auto" w:fill="FFFFFF"/>
        </w:rPr>
        <w:t xml:space="preserve"> Experience. </w:t>
      </w:r>
      <w:proofErr w:type="spellStart"/>
      <w:r w:rsidRPr="00F3115B">
        <w:rPr>
          <w:rFonts w:ascii="Arial" w:hAnsi="Arial" w:cs="Arial"/>
          <w:color w:val="303030"/>
          <w:shd w:val="clear" w:color="auto" w:fill="FFFFFF"/>
          <w:lang w:val="fr-FR"/>
          <w:rPrChange w:id="77" w:author="Kenneth Campbell" w:date="2021-12-12T17:32:00Z">
            <w:rPr>
              <w:rFonts w:ascii="Arial" w:hAnsi="Arial" w:cs="Arial"/>
              <w:color w:val="303030"/>
              <w:shd w:val="clear" w:color="auto" w:fill="FFFFFF"/>
            </w:rPr>
          </w:rPrChange>
        </w:rPr>
        <w:t>Arq</w:t>
      </w:r>
      <w:proofErr w:type="spellEnd"/>
      <w:r w:rsidRPr="00F3115B">
        <w:rPr>
          <w:rFonts w:ascii="Arial" w:hAnsi="Arial" w:cs="Arial"/>
          <w:color w:val="303030"/>
          <w:shd w:val="clear" w:color="auto" w:fill="FFFFFF"/>
          <w:lang w:val="fr-FR"/>
          <w:rPrChange w:id="78" w:author="Kenneth Campbell" w:date="2021-12-12T17:32:00Z">
            <w:rPr>
              <w:rFonts w:ascii="Arial" w:hAnsi="Arial" w:cs="Arial"/>
              <w:color w:val="303030"/>
              <w:shd w:val="clear" w:color="auto" w:fill="FFFFFF"/>
            </w:rPr>
          </w:rPrChange>
        </w:rPr>
        <w:t xml:space="preserve"> Bras </w:t>
      </w:r>
      <w:proofErr w:type="spellStart"/>
      <w:r w:rsidRPr="00F3115B">
        <w:rPr>
          <w:rFonts w:ascii="Arial" w:hAnsi="Arial" w:cs="Arial"/>
          <w:color w:val="303030"/>
          <w:shd w:val="clear" w:color="auto" w:fill="FFFFFF"/>
          <w:lang w:val="fr-FR"/>
          <w:rPrChange w:id="79" w:author="Kenneth Campbell" w:date="2021-12-12T17:32:00Z">
            <w:rPr>
              <w:rFonts w:ascii="Arial" w:hAnsi="Arial" w:cs="Arial"/>
              <w:color w:val="303030"/>
              <w:shd w:val="clear" w:color="auto" w:fill="FFFFFF"/>
            </w:rPr>
          </w:rPrChange>
        </w:rPr>
        <w:t>Cardiol</w:t>
      </w:r>
      <w:proofErr w:type="spellEnd"/>
      <w:r w:rsidRPr="00F3115B">
        <w:rPr>
          <w:rFonts w:ascii="Arial" w:hAnsi="Arial" w:cs="Arial"/>
          <w:color w:val="303030"/>
          <w:shd w:val="clear" w:color="auto" w:fill="FFFFFF"/>
          <w:lang w:val="fr-FR"/>
          <w:rPrChange w:id="80" w:author="Kenneth Campbell" w:date="2021-12-12T17:32:00Z">
            <w:rPr>
              <w:rFonts w:ascii="Arial" w:hAnsi="Arial" w:cs="Arial"/>
              <w:color w:val="303030"/>
              <w:shd w:val="clear" w:color="auto" w:fill="FFFFFF"/>
            </w:rPr>
          </w:rPrChange>
        </w:rPr>
        <w:t xml:space="preserve">. </w:t>
      </w:r>
      <w:proofErr w:type="gramStart"/>
      <w:r w:rsidRPr="00F3115B">
        <w:rPr>
          <w:rFonts w:ascii="Arial" w:hAnsi="Arial" w:cs="Arial"/>
          <w:color w:val="303030"/>
          <w:shd w:val="clear" w:color="auto" w:fill="FFFFFF"/>
          <w:lang w:val="fr-FR"/>
          <w:rPrChange w:id="81" w:author="Kenneth Campbell" w:date="2021-12-12T17:32:00Z">
            <w:rPr>
              <w:rFonts w:ascii="Arial" w:hAnsi="Arial" w:cs="Arial"/>
              <w:color w:val="303030"/>
              <w:shd w:val="clear" w:color="auto" w:fill="FFFFFF"/>
            </w:rPr>
          </w:rPrChange>
        </w:rPr>
        <w:t>110:</w:t>
      </w:r>
      <w:proofErr w:type="gramEnd"/>
      <w:r w:rsidRPr="00F3115B">
        <w:rPr>
          <w:rFonts w:ascii="Arial" w:hAnsi="Arial" w:cs="Arial"/>
          <w:color w:val="303030"/>
          <w:shd w:val="clear" w:color="auto" w:fill="FFFFFF"/>
          <w:lang w:val="fr-FR"/>
          <w:rPrChange w:id="82" w:author="Kenneth Campbell" w:date="2021-12-12T17:32:00Z">
            <w:rPr>
              <w:rFonts w:ascii="Arial" w:hAnsi="Arial" w:cs="Arial"/>
              <w:color w:val="303030"/>
              <w:shd w:val="clear" w:color="auto" w:fill="FFFFFF"/>
            </w:rPr>
          </w:rPrChange>
        </w:rPr>
        <w:t xml:space="preserve"> 181-17. </w:t>
      </w:r>
      <w:proofErr w:type="gramStart"/>
      <w:r w:rsidRPr="00F3115B">
        <w:rPr>
          <w:rFonts w:ascii="Arial" w:hAnsi="Arial" w:cs="Arial"/>
          <w:color w:val="303030"/>
          <w:shd w:val="clear" w:color="auto" w:fill="FFFFFF"/>
          <w:lang w:val="fr-FR"/>
          <w:rPrChange w:id="83" w:author="Kenneth Campbell" w:date="2021-12-12T17:32:00Z">
            <w:rPr>
              <w:rFonts w:ascii="Arial" w:hAnsi="Arial" w:cs="Arial"/>
              <w:color w:val="303030"/>
              <w:shd w:val="clear" w:color="auto" w:fill="FFFFFF"/>
            </w:rPr>
          </w:rPrChange>
        </w:rPr>
        <w:t>doi:</w:t>
      </w:r>
      <w:proofErr w:type="gramEnd"/>
      <w:r w:rsidRPr="00F3115B">
        <w:rPr>
          <w:rFonts w:ascii="Arial" w:hAnsi="Arial" w:cs="Arial"/>
          <w:color w:val="303030"/>
          <w:shd w:val="clear" w:color="auto" w:fill="FFFFFF"/>
          <w:lang w:val="fr-FR"/>
          <w:rPrChange w:id="84" w:author="Kenneth Campbell" w:date="2021-12-12T17:32:00Z">
            <w:rPr>
              <w:rFonts w:ascii="Arial" w:hAnsi="Arial" w:cs="Arial"/>
              <w:color w:val="303030"/>
              <w:shd w:val="clear" w:color="auto" w:fill="FFFFFF"/>
            </w:rPr>
          </w:rPrChange>
        </w:rPr>
        <w:t>10.5935/abc.20180014</w:t>
      </w:r>
    </w:p>
    <w:p w14:paraId="140BFE40" w14:textId="77777777" w:rsidR="00F90A94" w:rsidRPr="0090743F" w:rsidRDefault="00F90A94" w:rsidP="00172759">
      <w:pPr>
        <w:ind w:left="567" w:hanging="567"/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F3115B">
        <w:rPr>
          <w:rFonts w:ascii="Arial" w:hAnsi="Arial" w:cs="Arial"/>
          <w:color w:val="212121"/>
          <w:shd w:val="clear" w:color="auto" w:fill="FFFFFF"/>
          <w:lang w:val="fr-FR"/>
          <w:rPrChange w:id="85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>Chew</w:t>
      </w:r>
      <w:proofErr w:type="spellEnd"/>
      <w:r w:rsidRPr="00F3115B">
        <w:rPr>
          <w:rFonts w:ascii="Arial" w:hAnsi="Arial" w:cs="Arial"/>
          <w:color w:val="212121"/>
          <w:shd w:val="clear" w:color="auto" w:fill="FFFFFF"/>
          <w:lang w:val="fr-FR"/>
          <w:rPrChange w:id="86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 xml:space="preserve"> HC, </w:t>
      </w:r>
      <w:proofErr w:type="spellStart"/>
      <w:r w:rsidRPr="00F3115B">
        <w:rPr>
          <w:rFonts w:ascii="Arial" w:hAnsi="Arial" w:cs="Arial"/>
          <w:color w:val="212121"/>
          <w:shd w:val="clear" w:color="auto" w:fill="FFFFFF"/>
          <w:lang w:val="fr-FR"/>
          <w:rPrChange w:id="87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>Iyer</w:t>
      </w:r>
      <w:proofErr w:type="spellEnd"/>
      <w:r w:rsidRPr="00F3115B">
        <w:rPr>
          <w:rFonts w:ascii="Arial" w:hAnsi="Arial" w:cs="Arial"/>
          <w:color w:val="212121"/>
          <w:shd w:val="clear" w:color="auto" w:fill="FFFFFF"/>
          <w:lang w:val="fr-FR"/>
          <w:rPrChange w:id="88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 xml:space="preserve"> A, </w:t>
      </w:r>
      <w:proofErr w:type="spellStart"/>
      <w:r w:rsidRPr="00F3115B">
        <w:rPr>
          <w:rFonts w:ascii="Arial" w:hAnsi="Arial" w:cs="Arial"/>
          <w:color w:val="212121"/>
          <w:shd w:val="clear" w:color="auto" w:fill="FFFFFF"/>
          <w:lang w:val="fr-FR"/>
          <w:rPrChange w:id="89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>Connellan</w:t>
      </w:r>
      <w:proofErr w:type="spellEnd"/>
      <w:r w:rsidRPr="00F3115B">
        <w:rPr>
          <w:rFonts w:ascii="Arial" w:hAnsi="Arial" w:cs="Arial"/>
          <w:color w:val="212121"/>
          <w:shd w:val="clear" w:color="auto" w:fill="FFFFFF"/>
          <w:lang w:val="fr-FR"/>
          <w:rPrChange w:id="90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 xml:space="preserve"> M, et al. </w:t>
      </w:r>
      <w:r w:rsidRPr="0090743F">
        <w:rPr>
          <w:rFonts w:ascii="Arial" w:hAnsi="Arial" w:cs="Arial"/>
          <w:color w:val="212121"/>
          <w:shd w:val="clear" w:color="auto" w:fill="FFFFFF"/>
        </w:rPr>
        <w:t xml:space="preserve">(2019) Outcomes of Donation After Circulatory Death Heart Transplantation in Australia. J Am Coll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Cardiol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. 73: 1447-59.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doi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>: 10.1016/j.jacc.2018.12.067.</w:t>
      </w:r>
    </w:p>
    <w:p w14:paraId="2B25887C" w14:textId="77777777" w:rsidR="00F90A94" w:rsidRPr="0090743F" w:rsidRDefault="00F90A94" w:rsidP="00172759">
      <w:pPr>
        <w:ind w:left="567" w:hanging="567"/>
        <w:rPr>
          <w:rFonts w:ascii="Arial" w:hAnsi="Arial" w:cs="Arial"/>
          <w:color w:val="212121"/>
          <w:shd w:val="clear" w:color="auto" w:fill="FFFFFF"/>
        </w:rPr>
      </w:pPr>
      <w:r w:rsidRPr="0090743F">
        <w:rPr>
          <w:rFonts w:ascii="Arial" w:hAnsi="Arial" w:cs="Arial"/>
          <w:color w:val="212121"/>
          <w:shd w:val="clear" w:color="auto" w:fill="FFFFFF"/>
        </w:rPr>
        <w:t xml:space="preserve">Davis MB,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Arany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 Z, McNamara DM et al (2020). Peripartum Cardiomyopathy: JACC State-of-the-Art Review. J Am Coll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Cardiol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. 75: 207-21.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doi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>: 10.1016/j.jacc.2019.11.014. PMID: 31948651.</w:t>
      </w:r>
    </w:p>
    <w:p w14:paraId="59F1CF77" w14:textId="77777777" w:rsidR="00F90A94" w:rsidRPr="0090743F" w:rsidRDefault="00F90A94" w:rsidP="00172759">
      <w:pPr>
        <w:pStyle w:val="NoSpacing"/>
        <w:ind w:left="567" w:hanging="567"/>
        <w:rPr>
          <w:rFonts w:ascii="Arial" w:hAnsi="Arial" w:cs="Arial"/>
          <w:color w:val="212121"/>
          <w:shd w:val="clear" w:color="auto" w:fill="FFFFFF"/>
        </w:rPr>
      </w:pPr>
      <w:r w:rsidRPr="0090743F">
        <w:rPr>
          <w:rFonts w:ascii="Arial" w:hAnsi="Arial" w:cs="Arial"/>
          <w:shd w:val="clear" w:color="auto" w:fill="FFFFFF"/>
          <w:lang w:eastAsia="en-GB"/>
        </w:rPr>
        <w:t>Desai D, Moodley J,</w:t>
      </w:r>
      <w:r w:rsidRPr="0090743F">
        <w:rPr>
          <w:rFonts w:ascii="Arial" w:hAnsi="Arial" w:cs="Arial"/>
          <w:color w:val="212121"/>
          <w:shd w:val="clear" w:color="auto" w:fill="FFFFFF"/>
        </w:rPr>
        <w:t xml:space="preserve"> Naidoo D (1995) Peripartum cardiomyopathy: experiences at King Edward VIII Hospital, Durban, South </w:t>
      </w:r>
      <w:proofErr w:type="gramStart"/>
      <w:r w:rsidRPr="0090743F">
        <w:rPr>
          <w:rFonts w:ascii="Arial" w:hAnsi="Arial" w:cs="Arial"/>
          <w:color w:val="212121"/>
          <w:shd w:val="clear" w:color="auto" w:fill="FFFFFF"/>
        </w:rPr>
        <w:t>Africa</w:t>
      </w:r>
      <w:proofErr w:type="gramEnd"/>
      <w:r w:rsidRPr="0090743F">
        <w:rPr>
          <w:rFonts w:ascii="Arial" w:hAnsi="Arial" w:cs="Arial"/>
          <w:color w:val="212121"/>
          <w:shd w:val="clear" w:color="auto" w:fill="FFFFFF"/>
        </w:rPr>
        <w:t xml:space="preserve"> and a review of the literature. Trop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Doct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>. 25: 118-23.</w:t>
      </w:r>
    </w:p>
    <w:p w14:paraId="2CB100F1" w14:textId="77777777" w:rsidR="00F90A94" w:rsidRPr="0090743F" w:rsidRDefault="00F90A94" w:rsidP="00172759">
      <w:pPr>
        <w:pStyle w:val="sym"/>
        <w:numPr>
          <w:ilvl w:val="0"/>
          <w:numId w:val="0"/>
        </w:numPr>
        <w:ind w:left="567" w:right="1" w:hanging="567"/>
        <w:rPr>
          <w:rFonts w:ascii="Arial" w:hAnsi="Arial" w:cs="Arial"/>
          <w:color w:val="000000" w:themeColor="text1"/>
          <w:szCs w:val="24"/>
        </w:rPr>
      </w:pPr>
      <w:r w:rsidRPr="0090743F">
        <w:rPr>
          <w:rFonts w:ascii="Arial" w:hAnsi="Arial" w:cs="Arial"/>
          <w:color w:val="000000" w:themeColor="text1"/>
          <w:szCs w:val="24"/>
        </w:rPr>
        <w:t xml:space="preserve">dos Remedios CG, Lal SP, Li A, McNamara J, Keogh A, Macdonald PS, Cooke R, </w:t>
      </w:r>
      <w:proofErr w:type="spellStart"/>
      <w:r w:rsidRPr="0090743F">
        <w:rPr>
          <w:rFonts w:ascii="Arial" w:hAnsi="Arial" w:cs="Arial"/>
          <w:color w:val="000000" w:themeColor="text1"/>
          <w:szCs w:val="24"/>
        </w:rPr>
        <w:t>Ehler</w:t>
      </w:r>
      <w:proofErr w:type="spellEnd"/>
      <w:r w:rsidRPr="0090743F">
        <w:rPr>
          <w:rFonts w:ascii="Arial" w:hAnsi="Arial" w:cs="Arial"/>
          <w:color w:val="000000" w:themeColor="text1"/>
          <w:szCs w:val="24"/>
        </w:rPr>
        <w:t xml:space="preserve"> E, Marston SB, Stelzer J, Granzier H, </w:t>
      </w:r>
      <w:proofErr w:type="spellStart"/>
      <w:r w:rsidRPr="0090743F">
        <w:rPr>
          <w:rFonts w:ascii="Arial" w:hAnsi="Arial" w:cs="Arial"/>
          <w:color w:val="000000" w:themeColor="text1"/>
          <w:szCs w:val="24"/>
        </w:rPr>
        <w:t>Bezzina</w:t>
      </w:r>
      <w:proofErr w:type="spellEnd"/>
      <w:r w:rsidRPr="0090743F">
        <w:rPr>
          <w:rFonts w:ascii="Arial" w:hAnsi="Arial" w:cs="Arial"/>
          <w:color w:val="000000" w:themeColor="text1"/>
          <w:szCs w:val="24"/>
        </w:rPr>
        <w:t xml:space="preserve"> C, van Dijk S, De Man F, </w:t>
      </w:r>
      <w:proofErr w:type="spellStart"/>
      <w:r w:rsidRPr="0090743F">
        <w:rPr>
          <w:rFonts w:ascii="Arial" w:hAnsi="Arial" w:cs="Arial"/>
          <w:color w:val="000000" w:themeColor="text1"/>
          <w:szCs w:val="24"/>
        </w:rPr>
        <w:t>Stienen</w:t>
      </w:r>
      <w:proofErr w:type="spellEnd"/>
      <w:r w:rsidRPr="0090743F">
        <w:rPr>
          <w:rFonts w:ascii="Arial" w:hAnsi="Arial" w:cs="Arial"/>
          <w:color w:val="000000" w:themeColor="text1"/>
          <w:szCs w:val="24"/>
        </w:rPr>
        <w:t xml:space="preserve"> GJM, </w:t>
      </w:r>
      <w:proofErr w:type="spellStart"/>
      <w:r w:rsidRPr="0090743F">
        <w:rPr>
          <w:rFonts w:ascii="Arial" w:hAnsi="Arial" w:cs="Arial"/>
          <w:color w:val="000000" w:themeColor="text1"/>
          <w:szCs w:val="24"/>
        </w:rPr>
        <w:t>Odeberg</w:t>
      </w:r>
      <w:proofErr w:type="spellEnd"/>
      <w:r w:rsidRPr="0090743F">
        <w:rPr>
          <w:rFonts w:ascii="Arial" w:hAnsi="Arial" w:cs="Arial"/>
          <w:color w:val="000000" w:themeColor="text1"/>
          <w:szCs w:val="24"/>
        </w:rPr>
        <w:t xml:space="preserve"> J, </w:t>
      </w:r>
      <w:proofErr w:type="spellStart"/>
      <w:r w:rsidRPr="0090743F">
        <w:rPr>
          <w:rFonts w:ascii="Arial" w:hAnsi="Arial" w:cs="Arial"/>
          <w:color w:val="000000" w:themeColor="text1"/>
          <w:szCs w:val="24"/>
        </w:rPr>
        <w:t>Pontén</w:t>
      </w:r>
      <w:proofErr w:type="spellEnd"/>
      <w:r w:rsidRPr="0090743F">
        <w:rPr>
          <w:rFonts w:ascii="Arial" w:hAnsi="Arial" w:cs="Arial"/>
          <w:color w:val="000000" w:themeColor="text1"/>
          <w:szCs w:val="24"/>
        </w:rPr>
        <w:t xml:space="preserve"> F, </w:t>
      </w:r>
      <w:proofErr w:type="spellStart"/>
      <w:r w:rsidRPr="0090743F">
        <w:rPr>
          <w:rFonts w:ascii="Arial" w:hAnsi="Arial" w:cs="Arial"/>
          <w:color w:val="000000" w:themeColor="text1"/>
          <w:szCs w:val="24"/>
        </w:rPr>
        <w:t>Linke</w:t>
      </w:r>
      <w:proofErr w:type="spellEnd"/>
      <w:r w:rsidRPr="0090743F">
        <w:rPr>
          <w:rFonts w:ascii="Arial" w:hAnsi="Arial" w:cs="Arial"/>
          <w:color w:val="000000" w:themeColor="text1"/>
          <w:szCs w:val="24"/>
        </w:rPr>
        <w:t xml:space="preserve"> W, van der Velden J. (2017) The Sydney Heart Bank: Improving translational research while eliminating or reducing the use of animal models of human heart disease. Biophysical Reviews. 9: 431-441. Doi: 10.1007/s12551-017-0305-3.</w:t>
      </w:r>
    </w:p>
    <w:p w14:paraId="1D7DE8EE" w14:textId="77777777" w:rsidR="00F90A94" w:rsidRPr="0090743F" w:rsidRDefault="00F90A94" w:rsidP="00172759">
      <w:pPr>
        <w:pStyle w:val="sym"/>
        <w:numPr>
          <w:ilvl w:val="0"/>
          <w:numId w:val="0"/>
        </w:numPr>
        <w:ind w:left="567" w:right="1" w:hanging="567"/>
        <w:rPr>
          <w:rFonts w:ascii="Arial" w:hAnsi="Arial" w:cs="Arial"/>
          <w:color w:val="000000" w:themeColor="text1"/>
          <w:spacing w:val="4"/>
          <w:szCs w:val="24"/>
          <w:shd w:val="clear" w:color="auto" w:fill="FCFCFC"/>
        </w:rPr>
      </w:pPr>
      <w:r w:rsidRPr="0090743F">
        <w:rPr>
          <w:rFonts w:ascii="Arial" w:hAnsi="Arial" w:cs="Arial"/>
          <w:color w:val="000000" w:themeColor="text1"/>
          <w:szCs w:val="24"/>
        </w:rPr>
        <w:t xml:space="preserve">dos Remedios G, Gilmour D. (2017) An historical perspective of the discovery of titin filaments. </w:t>
      </w:r>
      <w:proofErr w:type="spellStart"/>
      <w:r w:rsidRPr="0090743F">
        <w:rPr>
          <w:rFonts w:ascii="Arial" w:hAnsi="Arial" w:cs="Arial"/>
          <w:color w:val="000000" w:themeColor="text1"/>
          <w:szCs w:val="24"/>
        </w:rPr>
        <w:t>Biophys</w:t>
      </w:r>
      <w:proofErr w:type="spellEnd"/>
      <w:r w:rsidRPr="0090743F">
        <w:rPr>
          <w:rFonts w:ascii="Arial" w:hAnsi="Arial" w:cs="Arial"/>
          <w:color w:val="000000" w:themeColor="text1"/>
          <w:szCs w:val="24"/>
        </w:rPr>
        <w:t xml:space="preserve"> Rev 9: 179-88-1203. Doi</w:t>
      </w:r>
      <w:r w:rsidRPr="0090743F">
        <w:rPr>
          <w:rFonts w:ascii="Arial" w:hAnsi="Arial" w:cs="Arial"/>
          <w:color w:val="000000" w:themeColor="text1"/>
          <w:spacing w:val="4"/>
          <w:szCs w:val="24"/>
          <w:shd w:val="clear" w:color="auto" w:fill="FCFCFC"/>
        </w:rPr>
        <w:t>: 10.1007/s12551-017-0269-3.</w:t>
      </w:r>
    </w:p>
    <w:p w14:paraId="025DC1F7" w14:textId="77777777" w:rsidR="00F90A94" w:rsidRPr="0090743F" w:rsidRDefault="00F90A94" w:rsidP="00172759">
      <w:pPr>
        <w:ind w:left="567" w:hanging="567"/>
        <w:rPr>
          <w:rFonts w:ascii="Arial" w:hAnsi="Arial" w:cs="Arial"/>
        </w:rPr>
      </w:pPr>
      <w:r w:rsidRPr="0090743F">
        <w:rPr>
          <w:rFonts w:ascii="Arial" w:hAnsi="Arial" w:cs="Arial"/>
        </w:rPr>
        <w:t>Fett JD, Christie LG, Carraway RD, et al. (2005) Five-year prospective study of the incidence and prognosis if peripartum cardiomyopathy at a single institution. Mayo Clin Proc. 80: 1602-6.</w:t>
      </w:r>
    </w:p>
    <w:p w14:paraId="61E6C97D" w14:textId="77777777" w:rsidR="00F90A94" w:rsidRPr="00C47FB8" w:rsidRDefault="00F90A94" w:rsidP="00172759">
      <w:pPr>
        <w:ind w:left="567" w:hanging="567"/>
        <w:rPr>
          <w:rFonts w:ascii="Arial" w:hAnsi="Arial"/>
        </w:rPr>
      </w:pPr>
      <w:proofErr w:type="spellStart"/>
      <w:r w:rsidRPr="00C47FB8">
        <w:rPr>
          <w:rFonts w:ascii="Arial" w:hAnsi="Arial" w:cs="Segoe UI"/>
          <w:color w:val="212121"/>
          <w:shd w:val="clear" w:color="auto" w:fill="FFFFFF"/>
        </w:rPr>
        <w:t>Fomin</w:t>
      </w:r>
      <w:proofErr w:type="spellEnd"/>
      <w:r w:rsidRPr="00C47FB8">
        <w:rPr>
          <w:rFonts w:ascii="Arial" w:hAnsi="Arial" w:cs="Segoe UI"/>
          <w:color w:val="212121"/>
          <w:shd w:val="clear" w:color="auto" w:fill="FFFFFF"/>
        </w:rPr>
        <w:t xml:space="preserve"> A, </w:t>
      </w:r>
      <w:proofErr w:type="spellStart"/>
      <w:r w:rsidRPr="00C47FB8">
        <w:rPr>
          <w:rFonts w:ascii="Arial" w:hAnsi="Arial" w:cs="Segoe UI"/>
          <w:color w:val="212121"/>
          <w:shd w:val="clear" w:color="auto" w:fill="FFFFFF"/>
        </w:rPr>
        <w:t>Gärtner</w:t>
      </w:r>
      <w:proofErr w:type="spellEnd"/>
      <w:r w:rsidRPr="00C47FB8">
        <w:rPr>
          <w:rFonts w:ascii="Arial" w:hAnsi="Arial" w:cs="Segoe UI"/>
          <w:color w:val="212121"/>
          <w:shd w:val="clear" w:color="auto" w:fill="FFFFFF"/>
        </w:rPr>
        <w:t xml:space="preserve"> A, </w:t>
      </w:r>
      <w:proofErr w:type="spellStart"/>
      <w:r w:rsidRPr="00C47FB8">
        <w:rPr>
          <w:rFonts w:ascii="Arial" w:hAnsi="Arial" w:cs="Segoe UI"/>
          <w:color w:val="212121"/>
          <w:shd w:val="clear" w:color="auto" w:fill="FFFFFF"/>
        </w:rPr>
        <w:t>Cyganek</w:t>
      </w:r>
      <w:proofErr w:type="spellEnd"/>
      <w:r w:rsidRPr="00C47FB8">
        <w:rPr>
          <w:rFonts w:ascii="Arial" w:hAnsi="Arial" w:cs="Segoe UI"/>
          <w:color w:val="212121"/>
          <w:shd w:val="clear" w:color="auto" w:fill="FFFFFF"/>
        </w:rPr>
        <w:t xml:space="preserve"> L</w:t>
      </w:r>
      <w:r w:rsidRPr="0090743F">
        <w:rPr>
          <w:rFonts w:ascii="Arial" w:hAnsi="Arial" w:cs="Segoe UI"/>
          <w:color w:val="212121"/>
          <w:shd w:val="clear" w:color="auto" w:fill="FFFFFF"/>
        </w:rPr>
        <w:t xml:space="preserve">. et al. </w:t>
      </w:r>
      <w:r w:rsidRPr="00C47FB8">
        <w:rPr>
          <w:rFonts w:ascii="Arial" w:hAnsi="Arial" w:cs="Segoe UI"/>
          <w:color w:val="212121"/>
          <w:shd w:val="clear" w:color="auto" w:fill="FFFFFF"/>
        </w:rPr>
        <w:t xml:space="preserve"> </w:t>
      </w:r>
      <w:r w:rsidRPr="0090743F">
        <w:rPr>
          <w:rFonts w:ascii="Arial" w:hAnsi="Arial" w:cs="Segoe UI"/>
          <w:color w:val="212121"/>
          <w:shd w:val="clear" w:color="auto" w:fill="FFFFFF"/>
        </w:rPr>
        <w:t xml:space="preserve">(2021) </w:t>
      </w:r>
      <w:r w:rsidRPr="00C47FB8">
        <w:rPr>
          <w:rFonts w:ascii="Arial" w:hAnsi="Arial" w:cs="Segoe UI"/>
          <w:color w:val="212121"/>
          <w:shd w:val="clear" w:color="auto" w:fill="FFFFFF"/>
        </w:rPr>
        <w:t>Truncated titin proteins and titin haploinsufficiency are targets for functional recovery in human cardiomyopathy due to </w:t>
      </w:r>
      <w:r w:rsidRPr="00C47FB8">
        <w:rPr>
          <w:rFonts w:ascii="Arial" w:hAnsi="Arial" w:cs="Segoe UI"/>
          <w:i/>
          <w:iCs/>
          <w:color w:val="212121"/>
          <w:shd w:val="clear" w:color="auto" w:fill="FFFFFF"/>
        </w:rPr>
        <w:t>TTN</w:t>
      </w:r>
      <w:r w:rsidRPr="00C47FB8">
        <w:rPr>
          <w:rFonts w:ascii="Arial" w:hAnsi="Arial" w:cs="Segoe UI"/>
          <w:color w:val="212121"/>
          <w:shd w:val="clear" w:color="auto" w:fill="FFFFFF"/>
        </w:rPr>
        <w:t xml:space="preserve"> mutations. Sci </w:t>
      </w:r>
      <w:proofErr w:type="spellStart"/>
      <w:r w:rsidRPr="00C47FB8">
        <w:rPr>
          <w:rFonts w:ascii="Arial" w:hAnsi="Arial" w:cs="Segoe UI"/>
          <w:color w:val="212121"/>
          <w:shd w:val="clear" w:color="auto" w:fill="FFFFFF"/>
        </w:rPr>
        <w:t>Transl</w:t>
      </w:r>
      <w:proofErr w:type="spellEnd"/>
      <w:r w:rsidRPr="00C47FB8">
        <w:rPr>
          <w:rFonts w:ascii="Arial" w:hAnsi="Arial" w:cs="Segoe UI"/>
          <w:color w:val="212121"/>
          <w:shd w:val="clear" w:color="auto" w:fill="FFFFFF"/>
        </w:rPr>
        <w:t xml:space="preserve"> Med 13:</w:t>
      </w:r>
      <w:r w:rsidRPr="0090743F">
        <w:rPr>
          <w:rFonts w:ascii="Arial" w:hAnsi="Arial" w:cs="Segoe UI"/>
          <w:color w:val="212121"/>
          <w:shd w:val="clear" w:color="auto" w:fill="FFFFFF"/>
        </w:rPr>
        <w:t xml:space="preserve"> </w:t>
      </w:r>
      <w:r w:rsidRPr="00C47FB8">
        <w:rPr>
          <w:rFonts w:ascii="Arial" w:hAnsi="Arial" w:cs="Segoe UI"/>
          <w:color w:val="212121"/>
          <w:shd w:val="clear" w:color="auto" w:fill="FFFFFF"/>
        </w:rPr>
        <w:t xml:space="preserve">eabd3079. </w:t>
      </w:r>
      <w:r w:rsidRPr="0090743F">
        <w:rPr>
          <w:rFonts w:ascii="Arial" w:hAnsi="Arial" w:cs="Segoe UI"/>
          <w:color w:val="212121"/>
          <w:shd w:val="clear" w:color="auto" w:fill="FFFFFF"/>
        </w:rPr>
        <w:t>D</w:t>
      </w:r>
      <w:r w:rsidRPr="00C47FB8">
        <w:rPr>
          <w:rFonts w:ascii="Arial" w:hAnsi="Arial" w:cs="Segoe UI"/>
          <w:color w:val="212121"/>
          <w:shd w:val="clear" w:color="auto" w:fill="FFFFFF"/>
        </w:rPr>
        <w:t>oi: 10.1126/</w:t>
      </w:r>
      <w:proofErr w:type="gramStart"/>
      <w:r w:rsidRPr="00C47FB8">
        <w:rPr>
          <w:rFonts w:ascii="Arial" w:hAnsi="Arial" w:cs="Segoe UI"/>
          <w:color w:val="212121"/>
          <w:shd w:val="clear" w:color="auto" w:fill="FFFFFF"/>
        </w:rPr>
        <w:t>scitranslmed.abd</w:t>
      </w:r>
      <w:proofErr w:type="gramEnd"/>
      <w:r w:rsidRPr="00C47FB8">
        <w:rPr>
          <w:rFonts w:ascii="Arial" w:hAnsi="Arial" w:cs="Segoe UI"/>
          <w:color w:val="212121"/>
          <w:shd w:val="clear" w:color="auto" w:fill="FFFFFF"/>
        </w:rPr>
        <w:t>3079. </w:t>
      </w:r>
    </w:p>
    <w:p w14:paraId="5576BE37" w14:textId="40F5426B" w:rsidR="006F3364" w:rsidRPr="0090743F" w:rsidRDefault="006F3364" w:rsidP="00172759">
      <w:pPr>
        <w:ind w:left="567" w:hanging="567"/>
        <w:rPr>
          <w:rFonts w:ascii="Arial" w:hAnsi="Arial"/>
        </w:rPr>
      </w:pPr>
      <w:r w:rsidRPr="0090743F">
        <w:rPr>
          <w:rFonts w:ascii="Arial" w:hAnsi="Arial" w:cs="Segoe UI"/>
          <w:color w:val="212121"/>
          <w:shd w:val="clear" w:color="auto" w:fill="FFFFFF"/>
        </w:rPr>
        <w:t xml:space="preserve">Fish M, </w:t>
      </w:r>
      <w:proofErr w:type="spellStart"/>
      <w:r w:rsidRPr="0090743F">
        <w:rPr>
          <w:rFonts w:ascii="Arial" w:hAnsi="Arial" w:cs="Segoe UI"/>
          <w:color w:val="212121"/>
          <w:shd w:val="clear" w:color="auto" w:fill="FFFFFF"/>
        </w:rPr>
        <w:t>Shaboodien</w:t>
      </w:r>
      <w:proofErr w:type="spellEnd"/>
      <w:r w:rsidRPr="0090743F">
        <w:rPr>
          <w:rFonts w:ascii="Arial" w:hAnsi="Arial" w:cs="Segoe UI"/>
          <w:color w:val="212121"/>
          <w:shd w:val="clear" w:color="auto" w:fill="FFFFFF"/>
        </w:rPr>
        <w:t xml:space="preserve"> G, Kraus S. et al. (2016) Mutation analysis of the </w:t>
      </w:r>
      <w:proofErr w:type="spellStart"/>
      <w:r w:rsidRPr="0090743F">
        <w:rPr>
          <w:rFonts w:ascii="Arial" w:hAnsi="Arial" w:cs="Segoe UI"/>
          <w:color w:val="212121"/>
          <w:shd w:val="clear" w:color="auto" w:fill="FFFFFF"/>
        </w:rPr>
        <w:t>phospholamban</w:t>
      </w:r>
      <w:proofErr w:type="spellEnd"/>
      <w:r w:rsidRPr="0090743F">
        <w:rPr>
          <w:rFonts w:ascii="Arial" w:hAnsi="Arial" w:cs="Segoe UI"/>
          <w:color w:val="212121"/>
          <w:shd w:val="clear" w:color="auto" w:fill="FFFFFF"/>
        </w:rPr>
        <w:t xml:space="preserve"> gene in 315 South Africans with dilated, hypertrophic, peripartum and arrhythmogenic right ventricular cardiomyopathies. Sci Rep 6:22235. </w:t>
      </w:r>
      <w:proofErr w:type="spellStart"/>
      <w:r w:rsidRPr="0090743F">
        <w:rPr>
          <w:rFonts w:ascii="Arial" w:hAnsi="Arial" w:cs="Segoe UI"/>
          <w:color w:val="212121"/>
          <w:shd w:val="clear" w:color="auto" w:fill="FFFFFF"/>
        </w:rPr>
        <w:t>doi</w:t>
      </w:r>
      <w:proofErr w:type="spellEnd"/>
      <w:r w:rsidRPr="0090743F">
        <w:rPr>
          <w:rFonts w:ascii="Arial" w:hAnsi="Arial" w:cs="Segoe UI"/>
          <w:color w:val="212121"/>
          <w:shd w:val="clear" w:color="auto" w:fill="FFFFFF"/>
        </w:rPr>
        <w:t>: 10.1038/srep22235.</w:t>
      </w:r>
    </w:p>
    <w:p w14:paraId="6DCCB96B" w14:textId="56498BB8" w:rsidR="00F90A94" w:rsidRPr="0090743F" w:rsidRDefault="00F90A94" w:rsidP="00172759">
      <w:pPr>
        <w:ind w:left="567" w:hanging="567"/>
        <w:rPr>
          <w:rFonts w:ascii="Arial" w:hAnsi="Arial" w:cs="Arial"/>
          <w:color w:val="212121"/>
          <w:shd w:val="clear" w:color="auto" w:fill="FFFFFF"/>
        </w:rPr>
      </w:pPr>
      <w:r w:rsidRPr="0090743F">
        <w:rPr>
          <w:rFonts w:ascii="Arial" w:hAnsi="Arial" w:cs="Arial"/>
          <w:color w:val="212121"/>
          <w:shd w:val="clear" w:color="auto" w:fill="FFFFFF"/>
        </w:rPr>
        <w:t xml:space="preserve">Getz KD,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Lewey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 J, Tam V, et al. (2021). </w:t>
      </w:r>
      <w:r w:rsidR="00E74B0B" w:rsidRPr="0090743F">
        <w:rPr>
          <w:rFonts w:ascii="Arial" w:hAnsi="Arial" w:cs="Arial"/>
          <w:color w:val="212121"/>
          <w:shd w:val="clear" w:color="auto" w:fill="FFFFFF"/>
        </w:rPr>
        <w:t>Neighbourhood</w:t>
      </w:r>
      <w:r w:rsidRPr="0090743F">
        <w:rPr>
          <w:rFonts w:ascii="Arial" w:hAnsi="Arial" w:cs="Arial"/>
          <w:color w:val="212121"/>
          <w:shd w:val="clear" w:color="auto" w:fill="FFFFFF"/>
        </w:rPr>
        <w:t xml:space="preserve"> education status drives racial disparities in clinical outcomes in PPCM. Am Heart J. 238:27-32.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doi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>: 10.1016/j.ahj.2021.03.015. </w:t>
      </w:r>
    </w:p>
    <w:p w14:paraId="63AD5F5A" w14:textId="5C828D3C" w:rsidR="00D36624" w:rsidRPr="0090743F" w:rsidRDefault="00D36624" w:rsidP="00172759">
      <w:pPr>
        <w:ind w:left="567" w:hanging="567"/>
        <w:rPr>
          <w:rFonts w:ascii="Arial" w:hAnsi="Arial"/>
        </w:rPr>
      </w:pPr>
      <w:proofErr w:type="spellStart"/>
      <w:r w:rsidRPr="0090743F">
        <w:rPr>
          <w:rFonts w:ascii="Arial" w:hAnsi="Arial" w:cs="Segoe UI"/>
          <w:color w:val="212121"/>
          <w:shd w:val="clear" w:color="auto" w:fill="FFFFFF"/>
        </w:rPr>
        <w:t>Glöcklhofer</w:t>
      </w:r>
      <w:proofErr w:type="spellEnd"/>
      <w:r w:rsidRPr="0090743F">
        <w:rPr>
          <w:rFonts w:ascii="Arial" w:hAnsi="Arial" w:cs="Segoe UI"/>
          <w:color w:val="212121"/>
          <w:shd w:val="clear" w:color="auto" w:fill="FFFFFF"/>
        </w:rPr>
        <w:t xml:space="preserve"> CR, </w:t>
      </w:r>
      <w:proofErr w:type="spellStart"/>
      <w:r w:rsidRPr="0090743F">
        <w:rPr>
          <w:rFonts w:ascii="Arial" w:hAnsi="Arial" w:cs="Segoe UI"/>
          <w:color w:val="212121"/>
          <w:shd w:val="clear" w:color="auto" w:fill="FFFFFF"/>
        </w:rPr>
        <w:t>Steinfurt</w:t>
      </w:r>
      <w:proofErr w:type="spellEnd"/>
      <w:r w:rsidRPr="0090743F">
        <w:rPr>
          <w:rFonts w:ascii="Arial" w:hAnsi="Arial" w:cs="Segoe UI"/>
          <w:color w:val="212121"/>
          <w:shd w:val="clear" w:color="auto" w:fill="FFFFFF"/>
        </w:rPr>
        <w:t xml:space="preserve"> J, Franke G, et al. (2018</w:t>
      </w:r>
      <w:proofErr w:type="gramStart"/>
      <w:r w:rsidRPr="0090743F">
        <w:rPr>
          <w:rFonts w:ascii="Arial" w:hAnsi="Arial" w:cs="Segoe UI"/>
          <w:color w:val="212121"/>
          <w:shd w:val="clear" w:color="auto" w:fill="FFFFFF"/>
        </w:rPr>
        <w:t>)  A</w:t>
      </w:r>
      <w:proofErr w:type="gramEnd"/>
      <w:r w:rsidRPr="0090743F">
        <w:rPr>
          <w:rFonts w:ascii="Arial" w:hAnsi="Arial" w:cs="Segoe UI"/>
          <w:color w:val="212121"/>
          <w:shd w:val="clear" w:color="auto" w:fill="FFFFFF"/>
        </w:rPr>
        <w:t xml:space="preserve"> novel LMNA nonsense mutation causes two distinct phenotypes of cardiomyopathy with high risk of sudden cardiac death in a large five-generation family. </w:t>
      </w:r>
      <w:proofErr w:type="spellStart"/>
      <w:r w:rsidRPr="0090743F">
        <w:rPr>
          <w:rFonts w:ascii="Arial" w:hAnsi="Arial" w:cs="Segoe UI"/>
          <w:color w:val="212121"/>
          <w:shd w:val="clear" w:color="auto" w:fill="FFFFFF"/>
        </w:rPr>
        <w:t>Europace</w:t>
      </w:r>
      <w:proofErr w:type="spellEnd"/>
      <w:r w:rsidRPr="0090743F">
        <w:rPr>
          <w:rFonts w:ascii="Arial" w:hAnsi="Arial" w:cs="Segoe UI"/>
          <w:color w:val="212121"/>
          <w:shd w:val="clear" w:color="auto" w:fill="FFFFFF"/>
        </w:rPr>
        <w:t xml:space="preserve">. 20: 2003-13. </w:t>
      </w:r>
      <w:proofErr w:type="spellStart"/>
      <w:r w:rsidRPr="0090743F">
        <w:rPr>
          <w:rFonts w:ascii="Arial" w:hAnsi="Arial" w:cs="Segoe UI"/>
          <w:color w:val="212121"/>
          <w:shd w:val="clear" w:color="auto" w:fill="FFFFFF"/>
        </w:rPr>
        <w:t>doi</w:t>
      </w:r>
      <w:proofErr w:type="spellEnd"/>
      <w:r w:rsidRPr="0090743F">
        <w:rPr>
          <w:rFonts w:ascii="Arial" w:hAnsi="Arial" w:cs="Segoe UI"/>
          <w:color w:val="212121"/>
          <w:shd w:val="clear" w:color="auto" w:fill="FFFFFF"/>
        </w:rPr>
        <w:t>: 10.1093/</w:t>
      </w:r>
      <w:proofErr w:type="spellStart"/>
      <w:r w:rsidRPr="0090743F">
        <w:rPr>
          <w:rFonts w:ascii="Arial" w:hAnsi="Arial" w:cs="Segoe UI"/>
          <w:color w:val="212121"/>
          <w:shd w:val="clear" w:color="auto" w:fill="FFFFFF"/>
        </w:rPr>
        <w:t>europace</w:t>
      </w:r>
      <w:proofErr w:type="spellEnd"/>
      <w:r w:rsidRPr="0090743F">
        <w:rPr>
          <w:rFonts w:ascii="Arial" w:hAnsi="Arial" w:cs="Segoe UI"/>
          <w:color w:val="212121"/>
          <w:shd w:val="clear" w:color="auto" w:fill="FFFFFF"/>
        </w:rPr>
        <w:t>/euy127.</w:t>
      </w:r>
    </w:p>
    <w:p w14:paraId="61F23C20" w14:textId="6463CC9C" w:rsidR="00F90A94" w:rsidRPr="00F3115B" w:rsidRDefault="00F90A94" w:rsidP="00172759">
      <w:pPr>
        <w:ind w:left="567" w:hanging="567"/>
        <w:rPr>
          <w:rFonts w:ascii="Arial" w:hAnsi="Arial" w:cs="Arial"/>
          <w:lang w:val="fr-FR"/>
          <w:rPrChange w:id="91" w:author="Kenneth Campbell" w:date="2021-12-12T17:32:00Z">
            <w:rPr>
              <w:rFonts w:ascii="Arial" w:hAnsi="Arial" w:cs="Arial"/>
            </w:rPr>
          </w:rPrChange>
        </w:rPr>
      </w:pP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lastRenderedPageBreak/>
        <w:t>Goli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 R, Li J,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Brandimarto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 J, Levine LD, et al. (2021) Genetic and Phenotypic Landscape of Peripartum Cardiomyopathy. </w:t>
      </w:r>
      <w:r w:rsidRPr="00F3115B">
        <w:rPr>
          <w:rFonts w:ascii="Arial" w:hAnsi="Arial" w:cs="Arial"/>
          <w:color w:val="212121"/>
          <w:shd w:val="clear" w:color="auto" w:fill="FFFFFF"/>
          <w:lang w:val="fr-FR"/>
          <w:rPrChange w:id="92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 xml:space="preserve">Circulation. </w:t>
      </w:r>
      <w:proofErr w:type="gramStart"/>
      <w:r w:rsidRPr="00F3115B">
        <w:rPr>
          <w:rFonts w:ascii="Arial" w:hAnsi="Arial" w:cs="Arial"/>
          <w:color w:val="212121"/>
          <w:shd w:val="clear" w:color="auto" w:fill="FFFFFF"/>
          <w:lang w:val="fr-FR"/>
          <w:rPrChange w:id="93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>143:</w:t>
      </w:r>
      <w:proofErr w:type="gramEnd"/>
      <w:r w:rsidRPr="00F3115B">
        <w:rPr>
          <w:rFonts w:ascii="Arial" w:hAnsi="Arial" w:cs="Arial"/>
          <w:color w:val="212121"/>
          <w:shd w:val="clear" w:color="auto" w:fill="FFFFFF"/>
          <w:lang w:val="fr-FR"/>
          <w:rPrChange w:id="94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 xml:space="preserve"> 1852-62. </w:t>
      </w:r>
      <w:proofErr w:type="spellStart"/>
      <w:proofErr w:type="gramStart"/>
      <w:r w:rsidRPr="00F3115B">
        <w:rPr>
          <w:rFonts w:ascii="Arial" w:hAnsi="Arial" w:cs="Arial"/>
          <w:color w:val="212121"/>
          <w:shd w:val="clear" w:color="auto" w:fill="FFFFFF"/>
          <w:lang w:val="fr-FR"/>
          <w:rPrChange w:id="95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>doi</w:t>
      </w:r>
      <w:proofErr w:type="spellEnd"/>
      <w:r w:rsidRPr="00F3115B">
        <w:rPr>
          <w:rFonts w:ascii="Arial" w:hAnsi="Arial" w:cs="Arial"/>
          <w:color w:val="212121"/>
          <w:shd w:val="clear" w:color="auto" w:fill="FFFFFF"/>
          <w:lang w:val="fr-FR"/>
          <w:rPrChange w:id="96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>:</w:t>
      </w:r>
      <w:proofErr w:type="gramEnd"/>
      <w:r w:rsidRPr="00F3115B">
        <w:rPr>
          <w:rFonts w:ascii="Arial" w:hAnsi="Arial" w:cs="Arial"/>
          <w:color w:val="212121"/>
          <w:shd w:val="clear" w:color="auto" w:fill="FFFFFF"/>
          <w:lang w:val="fr-FR"/>
          <w:rPrChange w:id="97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 xml:space="preserve"> 10.1161/CIRCULATIONAHA.120.052395. </w:t>
      </w:r>
    </w:p>
    <w:p w14:paraId="24F97403" w14:textId="77777777" w:rsidR="00F90A94" w:rsidRPr="0090743F" w:rsidRDefault="00F90A94" w:rsidP="00172759">
      <w:pPr>
        <w:ind w:left="567" w:hanging="567"/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F3115B">
        <w:rPr>
          <w:rFonts w:ascii="Arial" w:hAnsi="Arial" w:cs="Arial"/>
          <w:color w:val="212121"/>
          <w:shd w:val="clear" w:color="auto" w:fill="FFFFFF"/>
          <w:lang w:val="fr-FR"/>
          <w:rPrChange w:id="98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>Haghikia</w:t>
      </w:r>
      <w:proofErr w:type="spellEnd"/>
      <w:r w:rsidRPr="00F3115B">
        <w:rPr>
          <w:rFonts w:ascii="Arial" w:hAnsi="Arial" w:cs="Arial"/>
          <w:color w:val="212121"/>
          <w:shd w:val="clear" w:color="auto" w:fill="FFFFFF"/>
          <w:lang w:val="fr-FR"/>
          <w:rPrChange w:id="99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 xml:space="preserve"> A, Röntgen P, Vogel-</w:t>
      </w:r>
      <w:proofErr w:type="spellStart"/>
      <w:r w:rsidRPr="00F3115B">
        <w:rPr>
          <w:rFonts w:ascii="Arial" w:hAnsi="Arial" w:cs="Arial"/>
          <w:color w:val="212121"/>
          <w:shd w:val="clear" w:color="auto" w:fill="FFFFFF"/>
          <w:lang w:val="fr-FR"/>
          <w:rPrChange w:id="100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>Claussen</w:t>
      </w:r>
      <w:proofErr w:type="spellEnd"/>
      <w:r w:rsidRPr="00F3115B">
        <w:rPr>
          <w:rFonts w:ascii="Arial" w:hAnsi="Arial" w:cs="Arial"/>
          <w:color w:val="212121"/>
          <w:shd w:val="clear" w:color="auto" w:fill="FFFFFF"/>
          <w:lang w:val="fr-FR"/>
          <w:rPrChange w:id="101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 xml:space="preserve"> J et al. </w:t>
      </w:r>
      <w:r w:rsidRPr="0090743F">
        <w:rPr>
          <w:rFonts w:ascii="Arial" w:hAnsi="Arial" w:cs="Arial"/>
          <w:color w:val="212121"/>
          <w:shd w:val="clear" w:color="auto" w:fill="FFFFFF"/>
        </w:rPr>
        <w:t xml:space="preserve">(2015). Prognostic implication of right ventricular involvement in peripartum cardiomyopathy: a cardiovascular magnetic resonance study. ESC Heart Fail. 2: 139-49.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doi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>: 10.1002/ehf2.12059.</w:t>
      </w:r>
    </w:p>
    <w:p w14:paraId="10E46F82" w14:textId="77777777" w:rsidR="00F90A94" w:rsidRPr="0090743F" w:rsidRDefault="00F90A94" w:rsidP="00172759">
      <w:pPr>
        <w:ind w:left="567" w:right="96" w:hanging="567"/>
        <w:rPr>
          <w:rFonts w:ascii="Arial" w:hAnsi="Arial" w:cs="Arial"/>
          <w:color w:val="000000" w:themeColor="text1"/>
          <w:bdr w:val="none" w:sz="0" w:space="0" w:color="auto" w:frame="1"/>
        </w:rPr>
      </w:pPr>
      <w:proofErr w:type="spellStart"/>
      <w:r w:rsidRPr="0090743F">
        <w:rPr>
          <w:rFonts w:ascii="Arial" w:hAnsi="Arial" w:cs="Arial"/>
          <w:lang w:val="en-GB" w:eastAsia="en-AU"/>
        </w:rPr>
        <w:t>Halkein</w:t>
      </w:r>
      <w:proofErr w:type="spellEnd"/>
      <w:r w:rsidRPr="0090743F">
        <w:rPr>
          <w:rFonts w:ascii="Arial" w:hAnsi="Arial" w:cs="Arial"/>
          <w:lang w:val="en-GB" w:eastAsia="en-AU"/>
        </w:rPr>
        <w:t xml:space="preserve"> J, </w:t>
      </w:r>
      <w:proofErr w:type="spellStart"/>
      <w:r w:rsidRPr="0090743F">
        <w:rPr>
          <w:rFonts w:ascii="Arial" w:hAnsi="Arial" w:cs="Arial"/>
          <w:lang w:val="en-GB" w:eastAsia="en-AU"/>
        </w:rPr>
        <w:t>Tabruyn</w:t>
      </w:r>
      <w:proofErr w:type="spellEnd"/>
      <w:r w:rsidRPr="0090743F">
        <w:rPr>
          <w:rFonts w:ascii="Arial" w:hAnsi="Arial" w:cs="Arial"/>
          <w:lang w:val="en-GB" w:eastAsia="en-AU"/>
        </w:rPr>
        <w:t xml:space="preserve"> SP, </w:t>
      </w:r>
      <w:proofErr w:type="spellStart"/>
      <w:r w:rsidRPr="0090743F">
        <w:rPr>
          <w:rFonts w:ascii="Arial" w:hAnsi="Arial" w:cs="Arial"/>
          <w:lang w:val="en-GB" w:eastAsia="en-AU"/>
        </w:rPr>
        <w:t>Ricke</w:t>
      </w:r>
      <w:proofErr w:type="spellEnd"/>
      <w:r w:rsidRPr="0090743F">
        <w:rPr>
          <w:rFonts w:ascii="Arial" w:hAnsi="Arial" w:cs="Arial"/>
          <w:lang w:val="en-GB" w:eastAsia="en-AU"/>
        </w:rPr>
        <w:t>-Hoch M. et al. (2013) MicroRNA-146a is a therapeutic target and biomarker for peripartum cardiomyopathy. J. Clin Invest 123: 2143-54.</w:t>
      </w:r>
    </w:p>
    <w:p w14:paraId="26968E98" w14:textId="77777777" w:rsidR="00F90A94" w:rsidRPr="0090743F" w:rsidRDefault="00F90A94" w:rsidP="00172759">
      <w:pPr>
        <w:ind w:left="567" w:hanging="567"/>
        <w:rPr>
          <w:rFonts w:ascii="Arial" w:hAnsi="Arial"/>
        </w:rPr>
      </w:pPr>
      <w:proofErr w:type="spellStart"/>
      <w:r w:rsidRPr="0090743F">
        <w:rPr>
          <w:rFonts w:ascii="Arial" w:hAnsi="Arial"/>
        </w:rPr>
        <w:t>Hassanabad</w:t>
      </w:r>
      <w:proofErr w:type="spellEnd"/>
      <w:r w:rsidRPr="0090743F">
        <w:rPr>
          <w:rFonts w:ascii="Arial" w:hAnsi="Arial"/>
        </w:rPr>
        <w:t xml:space="preserve"> AF, McBride SA, Hill MD, et al. (2020) Mechanical circulatory support for the management of complex peripartum cardiomyopathy. JACC Case REPORT 2: 154-8.</w:t>
      </w:r>
    </w:p>
    <w:p w14:paraId="4968A46D" w14:textId="3E51705B" w:rsidR="00EE32CD" w:rsidRPr="0090743F" w:rsidRDefault="00EE32CD" w:rsidP="00172759">
      <w:pPr>
        <w:ind w:left="567" w:hanging="567"/>
        <w:rPr>
          <w:rFonts w:ascii="Arial" w:hAnsi="Arial"/>
        </w:rPr>
      </w:pPr>
      <w:r w:rsidRPr="0090743F">
        <w:rPr>
          <w:rFonts w:ascii="Arial" w:hAnsi="Arial" w:cs="Segoe UI"/>
          <w:color w:val="333333"/>
          <w:shd w:val="clear" w:color="auto" w:fill="FCFCFC"/>
        </w:rPr>
        <w:t xml:space="preserve">Heling LWHJ, Geeves </w:t>
      </w:r>
      <w:proofErr w:type="gramStart"/>
      <w:r w:rsidRPr="0090743F">
        <w:rPr>
          <w:rFonts w:ascii="Arial" w:hAnsi="Arial" w:cs="Segoe UI"/>
          <w:color w:val="333333"/>
          <w:shd w:val="clear" w:color="auto" w:fill="FCFCFC"/>
        </w:rPr>
        <w:t>MA,  Kad</w:t>
      </w:r>
      <w:proofErr w:type="gramEnd"/>
      <w:r w:rsidRPr="0090743F">
        <w:rPr>
          <w:rFonts w:ascii="Arial" w:hAnsi="Arial" w:cs="Segoe UI"/>
          <w:color w:val="333333"/>
          <w:shd w:val="clear" w:color="auto" w:fill="FCFCFC"/>
        </w:rPr>
        <w:t xml:space="preserve"> NM. (2020) </w:t>
      </w:r>
      <w:proofErr w:type="spellStart"/>
      <w:r w:rsidRPr="0090743F">
        <w:rPr>
          <w:rFonts w:ascii="Arial" w:hAnsi="Arial" w:cs="Segoe UI"/>
          <w:color w:val="333333"/>
          <w:shd w:val="clear" w:color="auto" w:fill="FCFCFC"/>
        </w:rPr>
        <w:t>MyBP</w:t>
      </w:r>
      <w:proofErr w:type="spellEnd"/>
      <w:r w:rsidRPr="0090743F">
        <w:rPr>
          <w:rFonts w:ascii="Arial" w:hAnsi="Arial" w:cs="Segoe UI"/>
          <w:color w:val="333333"/>
          <w:shd w:val="clear" w:color="auto" w:fill="FCFCFC"/>
        </w:rPr>
        <w:t>-C: One protein to govern them all. </w:t>
      </w:r>
      <w:r w:rsidRPr="0090743F">
        <w:rPr>
          <w:rFonts w:ascii="Arial" w:hAnsi="Arial" w:cs="Segoe UI"/>
          <w:i/>
          <w:iCs/>
          <w:color w:val="333333"/>
          <w:shd w:val="clear" w:color="auto" w:fill="FCFCFC"/>
        </w:rPr>
        <w:t xml:space="preserve">J Muscle Res Cell </w:t>
      </w:r>
      <w:proofErr w:type="spellStart"/>
      <w:r w:rsidRPr="0090743F">
        <w:rPr>
          <w:rFonts w:ascii="Arial" w:hAnsi="Arial" w:cs="Segoe UI"/>
          <w:i/>
          <w:iCs/>
          <w:color w:val="333333"/>
          <w:shd w:val="clear" w:color="auto" w:fill="FCFCFC"/>
        </w:rPr>
        <w:t>Motil</w:t>
      </w:r>
      <w:proofErr w:type="spellEnd"/>
      <w:r w:rsidRPr="0090743F">
        <w:rPr>
          <w:rFonts w:ascii="Arial" w:hAnsi="Arial" w:cs="Segoe UI"/>
          <w:color w:val="333333"/>
          <w:shd w:val="clear" w:color="auto" w:fill="FCFCFC"/>
        </w:rPr>
        <w:t> </w:t>
      </w:r>
      <w:r w:rsidRPr="0090743F">
        <w:rPr>
          <w:rFonts w:ascii="Arial" w:hAnsi="Arial" w:cs="Segoe UI"/>
          <w:b/>
          <w:bCs/>
          <w:color w:val="333333"/>
          <w:shd w:val="clear" w:color="auto" w:fill="FCFCFC"/>
        </w:rPr>
        <w:t>41, </w:t>
      </w:r>
      <w:r w:rsidRPr="0090743F">
        <w:rPr>
          <w:rFonts w:ascii="Arial" w:hAnsi="Arial" w:cs="Segoe UI"/>
          <w:color w:val="333333"/>
          <w:shd w:val="clear" w:color="auto" w:fill="FCFCFC"/>
        </w:rPr>
        <w:t>91–101. doi:10.1007/s10974-019-09567-1.</w:t>
      </w:r>
    </w:p>
    <w:p w14:paraId="78E911D1" w14:textId="2428B9B2" w:rsidR="00F90A94" w:rsidRPr="0090743F" w:rsidRDefault="00F90A94" w:rsidP="00172759">
      <w:pPr>
        <w:ind w:left="567" w:right="96" w:hanging="567"/>
        <w:rPr>
          <w:rFonts w:ascii="Arial" w:hAnsi="Arial" w:cs="Arial"/>
          <w:color w:val="000000" w:themeColor="text1"/>
          <w:szCs w:val="22"/>
          <w:bdr w:val="none" w:sz="0" w:space="0" w:color="auto" w:frame="1"/>
          <w:shd w:val="clear" w:color="auto" w:fill="FFFFFF"/>
        </w:rPr>
      </w:pPr>
      <w:proofErr w:type="spellStart"/>
      <w:r w:rsidRPr="0090743F">
        <w:rPr>
          <w:rFonts w:ascii="Arial" w:hAnsi="Arial" w:cs="Arial"/>
          <w:color w:val="000000" w:themeColor="text1"/>
          <w:szCs w:val="22"/>
          <w:bdr w:val="none" w:sz="0" w:space="0" w:color="auto" w:frame="1"/>
        </w:rPr>
        <w:t>Hilfiker</w:t>
      </w:r>
      <w:proofErr w:type="spellEnd"/>
      <w:r w:rsidRPr="0090743F">
        <w:rPr>
          <w:rFonts w:ascii="Arial" w:hAnsi="Arial" w:cs="Arial"/>
          <w:color w:val="000000" w:themeColor="text1"/>
          <w:szCs w:val="22"/>
          <w:bdr w:val="none" w:sz="0" w:space="0" w:color="auto" w:frame="1"/>
        </w:rPr>
        <w:t>-Kleiner D</w:t>
      </w:r>
      <w:r w:rsidRPr="0090743F">
        <w:rPr>
          <w:rFonts w:ascii="Arial" w:hAnsi="Arial" w:cs="Arial"/>
          <w:color w:val="000000" w:themeColor="text1"/>
          <w:szCs w:val="22"/>
        </w:rPr>
        <w:t xml:space="preserve">, </w:t>
      </w:r>
      <w:r w:rsidRPr="0090743F">
        <w:rPr>
          <w:rFonts w:ascii="Arial" w:hAnsi="Arial" w:cs="Arial"/>
          <w:color w:val="000000" w:themeColor="text1"/>
          <w:szCs w:val="22"/>
          <w:bdr w:val="none" w:sz="0" w:space="0" w:color="auto" w:frame="1"/>
        </w:rPr>
        <w:t>Kaminski K</w:t>
      </w:r>
      <w:r w:rsidRPr="0090743F">
        <w:rPr>
          <w:rFonts w:ascii="Arial" w:hAnsi="Arial" w:cs="Arial"/>
          <w:color w:val="000000" w:themeColor="text1"/>
          <w:szCs w:val="22"/>
        </w:rPr>
        <w:t>, </w:t>
      </w:r>
      <w:proofErr w:type="spellStart"/>
      <w:r w:rsidRPr="0090743F">
        <w:rPr>
          <w:rFonts w:ascii="Arial" w:hAnsi="Arial" w:cs="Arial"/>
          <w:color w:val="000000" w:themeColor="text1"/>
          <w:szCs w:val="22"/>
          <w:bdr w:val="none" w:sz="0" w:space="0" w:color="auto" w:frame="1"/>
        </w:rPr>
        <w:t>Podewski</w:t>
      </w:r>
      <w:proofErr w:type="spellEnd"/>
      <w:r w:rsidRPr="0090743F">
        <w:rPr>
          <w:rFonts w:ascii="Arial" w:hAnsi="Arial" w:cs="Arial"/>
          <w:color w:val="000000" w:themeColor="text1"/>
          <w:szCs w:val="22"/>
          <w:bdr w:val="none" w:sz="0" w:space="0" w:color="auto" w:frame="1"/>
        </w:rPr>
        <w:t> E</w:t>
      </w:r>
      <w:r w:rsidRPr="0090743F">
        <w:rPr>
          <w:rFonts w:ascii="Arial" w:hAnsi="Arial" w:cs="Arial"/>
          <w:color w:val="000000" w:themeColor="text1"/>
          <w:szCs w:val="22"/>
        </w:rPr>
        <w:t>, </w:t>
      </w:r>
      <w:r w:rsidRPr="0090743F">
        <w:rPr>
          <w:rFonts w:ascii="Arial" w:hAnsi="Arial" w:cs="Arial"/>
          <w:color w:val="000000" w:themeColor="text1"/>
          <w:szCs w:val="22"/>
          <w:bdr w:val="none" w:sz="0" w:space="0" w:color="auto" w:frame="1"/>
        </w:rPr>
        <w:t>et al</w:t>
      </w:r>
      <w:r w:rsidRPr="0090743F">
        <w:rPr>
          <w:rFonts w:ascii="Arial" w:hAnsi="Arial" w:cs="Arial"/>
          <w:color w:val="000000" w:themeColor="text1"/>
          <w:szCs w:val="22"/>
          <w:bdr w:val="none" w:sz="0" w:space="0" w:color="auto" w:frame="1"/>
          <w:shd w:val="clear" w:color="auto" w:fill="FFFFFF"/>
        </w:rPr>
        <w:t xml:space="preserve">. (2007) A cathepsin D-cleaved 16 </w:t>
      </w:r>
      <w:proofErr w:type="spellStart"/>
      <w:r w:rsidRPr="0090743F">
        <w:rPr>
          <w:rFonts w:ascii="Arial" w:hAnsi="Arial" w:cs="Arial"/>
          <w:color w:val="000000" w:themeColor="text1"/>
          <w:szCs w:val="22"/>
          <w:bdr w:val="none" w:sz="0" w:space="0" w:color="auto" w:frame="1"/>
          <w:shd w:val="clear" w:color="auto" w:fill="FFFFFF"/>
        </w:rPr>
        <w:t>kDa</w:t>
      </w:r>
      <w:proofErr w:type="spellEnd"/>
      <w:r w:rsidRPr="0090743F">
        <w:rPr>
          <w:rFonts w:ascii="Arial" w:hAnsi="Arial" w:cs="Arial"/>
          <w:color w:val="000000" w:themeColor="text1"/>
          <w:szCs w:val="22"/>
          <w:bdr w:val="none" w:sz="0" w:space="0" w:color="auto" w:frame="1"/>
          <w:shd w:val="clear" w:color="auto" w:fill="FFFFFF"/>
        </w:rPr>
        <w:t xml:space="preserve"> form of prolactin mediates postpartum cardiomyopathy. Cell 128: 589-600.</w:t>
      </w:r>
    </w:p>
    <w:p w14:paraId="205D6C66" w14:textId="77777777" w:rsidR="00F90A94" w:rsidRPr="0090743F" w:rsidRDefault="00F90A94" w:rsidP="00172759">
      <w:pPr>
        <w:ind w:left="567" w:hanging="567"/>
        <w:rPr>
          <w:rFonts w:ascii="Arial" w:hAnsi="Arial" w:cs="Arial"/>
          <w:color w:val="303030"/>
        </w:rPr>
      </w:pPr>
      <w:proofErr w:type="spellStart"/>
      <w:r w:rsidRPr="0090743F">
        <w:rPr>
          <w:rFonts w:ascii="Arial" w:hAnsi="Arial" w:cs="Arial"/>
          <w:color w:val="303030"/>
        </w:rPr>
        <w:t>Hilfiker</w:t>
      </w:r>
      <w:proofErr w:type="spellEnd"/>
      <w:r w:rsidRPr="0090743F">
        <w:rPr>
          <w:rFonts w:ascii="Arial" w:hAnsi="Arial" w:cs="Arial"/>
          <w:color w:val="303030"/>
        </w:rPr>
        <w:t xml:space="preserve">-Kleiner D, </w:t>
      </w:r>
      <w:proofErr w:type="spellStart"/>
      <w:r w:rsidRPr="0090743F">
        <w:rPr>
          <w:rFonts w:ascii="Arial" w:hAnsi="Arial" w:cs="Arial"/>
          <w:color w:val="303030"/>
        </w:rPr>
        <w:t>Sliwa</w:t>
      </w:r>
      <w:proofErr w:type="spellEnd"/>
      <w:r w:rsidRPr="0090743F">
        <w:rPr>
          <w:rFonts w:ascii="Arial" w:hAnsi="Arial" w:cs="Arial"/>
          <w:color w:val="303030"/>
        </w:rPr>
        <w:t xml:space="preserve"> K, Drexler H. (2008) </w:t>
      </w:r>
      <w:r w:rsidRPr="0090743F">
        <w:rPr>
          <w:rFonts w:ascii="Arial" w:hAnsi="Arial" w:cs="Arial"/>
          <w:color w:val="303030"/>
          <w:shd w:val="clear" w:color="auto" w:fill="FFFFFF"/>
        </w:rPr>
        <w:t xml:space="preserve">Peripartum cardiomyopathy: Recent insights in its pathophysiology. </w:t>
      </w:r>
      <w:r w:rsidRPr="0090743F">
        <w:rPr>
          <w:rFonts w:ascii="Arial" w:hAnsi="Arial" w:cs="Arial"/>
          <w:color w:val="303030"/>
        </w:rPr>
        <w:t>Trend Cardiovasc Med. 18: 173-9.</w:t>
      </w:r>
    </w:p>
    <w:p w14:paraId="3B144711" w14:textId="77777777" w:rsidR="00F90A94" w:rsidRPr="0090743F" w:rsidRDefault="00F90A94" w:rsidP="00172759">
      <w:pPr>
        <w:ind w:left="567" w:hanging="567"/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Honigberg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 MC,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Givertz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 MM. (2019) Peripartum cardiomyopathy. BMJ. 364: k5287.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doi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>: 10.1136/</w:t>
      </w:r>
      <w:proofErr w:type="gramStart"/>
      <w:r w:rsidRPr="0090743F">
        <w:rPr>
          <w:rFonts w:ascii="Arial" w:hAnsi="Arial" w:cs="Arial"/>
          <w:color w:val="212121"/>
          <w:shd w:val="clear" w:color="auto" w:fill="FFFFFF"/>
        </w:rPr>
        <w:t>bmj.k</w:t>
      </w:r>
      <w:proofErr w:type="gramEnd"/>
      <w:r w:rsidRPr="0090743F">
        <w:rPr>
          <w:rFonts w:ascii="Arial" w:hAnsi="Arial" w:cs="Arial"/>
          <w:color w:val="212121"/>
          <w:shd w:val="clear" w:color="auto" w:fill="FFFFFF"/>
        </w:rPr>
        <w:t>5287.</w:t>
      </w:r>
    </w:p>
    <w:p w14:paraId="13F731FE" w14:textId="77777777" w:rsidR="00F90A94" w:rsidRPr="0090743F" w:rsidRDefault="00F90A94" w:rsidP="00172759">
      <w:pPr>
        <w:ind w:left="567" w:hanging="567"/>
        <w:rPr>
          <w:rFonts w:ascii="Arial" w:hAnsi="Arial" w:cs="Arial"/>
          <w:color w:val="212121"/>
          <w:shd w:val="clear" w:color="auto" w:fill="FFFFFF"/>
        </w:rPr>
      </w:pPr>
      <w:r w:rsidRPr="0090743F">
        <w:rPr>
          <w:rFonts w:ascii="Arial" w:hAnsi="Arial" w:cs="Arial"/>
          <w:color w:val="212121"/>
          <w:shd w:val="clear" w:color="auto" w:fill="FFFFFF"/>
        </w:rPr>
        <w:t xml:space="preserve">Hu SX, Keogh AM, Macdonald PS. (2013). Interaction between physical activity and </w:t>
      </w:r>
      <w:proofErr w:type="gramStart"/>
      <w:r w:rsidRPr="0090743F">
        <w:rPr>
          <w:rFonts w:ascii="Arial" w:hAnsi="Arial" w:cs="Arial"/>
          <w:color w:val="212121"/>
          <w:shd w:val="clear" w:color="auto" w:fill="FFFFFF"/>
        </w:rPr>
        <w:t>continuous-flow</w:t>
      </w:r>
      <w:proofErr w:type="gramEnd"/>
      <w:r w:rsidRPr="0090743F">
        <w:rPr>
          <w:rFonts w:ascii="Arial" w:hAnsi="Arial" w:cs="Arial"/>
          <w:color w:val="212121"/>
          <w:shd w:val="clear" w:color="auto" w:fill="FFFFFF"/>
        </w:rPr>
        <w:t xml:space="preserve"> left ventricular assist device function in outpatients. J Card Fail. 19: 169-75.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doi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>: 10.1016/j.cardfail.2013.01.008.</w:t>
      </w:r>
    </w:p>
    <w:p w14:paraId="0D459672" w14:textId="77777777" w:rsidR="00F90A94" w:rsidRPr="0090743F" w:rsidRDefault="00F90A94" w:rsidP="00172759">
      <w:pPr>
        <w:ind w:left="567" w:hanging="567"/>
        <w:rPr>
          <w:rFonts w:ascii="Arial" w:hAnsi="Arial" w:cs="Arial"/>
          <w:color w:val="212121"/>
          <w:shd w:val="clear" w:color="auto" w:fill="FFFFFF"/>
        </w:rPr>
      </w:pPr>
      <w:r w:rsidRPr="0090743F">
        <w:rPr>
          <w:rFonts w:ascii="Arial" w:hAnsi="Arial" w:cs="Arial"/>
          <w:color w:val="212121"/>
          <w:shd w:val="clear" w:color="auto" w:fill="FFFFFF"/>
        </w:rPr>
        <w:t xml:space="preserve">Irizarry OC, Levine LD,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Lewey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 J et al. (2017) Comparison of Clinical Characteristics and Outcomes of Peripartum Cardiomyopathy Between African American and Non-African American Women. JAMA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Cardiol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. 2: 1256-60.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doi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>: 10.1001/jamacardio.2017.3574.</w:t>
      </w:r>
    </w:p>
    <w:p w14:paraId="41A95D98" w14:textId="77777777" w:rsidR="00F90A94" w:rsidRPr="0090743F" w:rsidRDefault="00F90A94" w:rsidP="00172759">
      <w:pPr>
        <w:pStyle w:val="NoSpacing"/>
        <w:ind w:left="567" w:hanging="567"/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Kamiya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 CA,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Kitakaze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 M, Ishibashi-Ueda H et al. (2011</w:t>
      </w:r>
      <w:proofErr w:type="gramStart"/>
      <w:r w:rsidRPr="0090743F">
        <w:rPr>
          <w:rFonts w:ascii="Arial" w:hAnsi="Arial" w:cs="Arial"/>
          <w:color w:val="212121"/>
          <w:shd w:val="clear" w:color="auto" w:fill="FFFFFF"/>
        </w:rPr>
        <w:t>)  Different</w:t>
      </w:r>
      <w:proofErr w:type="gramEnd"/>
      <w:r w:rsidRPr="0090743F">
        <w:rPr>
          <w:rFonts w:ascii="Arial" w:hAnsi="Arial" w:cs="Arial"/>
          <w:color w:val="212121"/>
          <w:shd w:val="clear" w:color="auto" w:fill="FFFFFF"/>
        </w:rPr>
        <w:t xml:space="preserve"> characteristics of peripartum cardiomyopathy  between patients complicated with and without hypertensive disorders. Circ J. 75: 1975-81.</w:t>
      </w:r>
    </w:p>
    <w:p w14:paraId="699BB7CE" w14:textId="43F70D74" w:rsidR="0037697F" w:rsidRPr="0090743F" w:rsidRDefault="0037697F" w:rsidP="00172759">
      <w:pPr>
        <w:ind w:left="567" w:hanging="567"/>
        <w:rPr>
          <w:rFonts w:ascii="Arial" w:hAnsi="Arial"/>
        </w:rPr>
      </w:pPr>
      <w:r w:rsidRPr="0090743F">
        <w:rPr>
          <w:rFonts w:ascii="Arial" w:hAnsi="Arial" w:cs="Segoe UI"/>
          <w:color w:val="212121"/>
          <w:shd w:val="clear" w:color="auto" w:fill="FFFFFF"/>
        </w:rPr>
        <w:t xml:space="preserve">Kim J, </w:t>
      </w:r>
      <w:proofErr w:type="spellStart"/>
      <w:r w:rsidRPr="0090743F">
        <w:rPr>
          <w:rFonts w:ascii="Arial" w:hAnsi="Arial" w:cs="Segoe UI"/>
          <w:color w:val="212121"/>
          <w:shd w:val="clear" w:color="auto" w:fill="FFFFFF"/>
        </w:rPr>
        <w:t>Reutrakul</w:t>
      </w:r>
      <w:proofErr w:type="spellEnd"/>
      <w:r w:rsidRPr="0090743F">
        <w:rPr>
          <w:rFonts w:ascii="Arial" w:hAnsi="Arial" w:cs="Segoe UI"/>
          <w:color w:val="212121"/>
          <w:shd w:val="clear" w:color="auto" w:fill="FFFFFF"/>
        </w:rPr>
        <w:t xml:space="preserve"> S, Davis DB, et al. (2004). Multiple endocrine neoplasia 2A syndrome presenting as peripartum cardiomyopathy due to catecholamine excess. Eur J Endocrinol. 15: 71-7. </w:t>
      </w:r>
      <w:proofErr w:type="spellStart"/>
      <w:r w:rsidRPr="0090743F">
        <w:rPr>
          <w:rFonts w:ascii="Arial" w:hAnsi="Arial" w:cs="Segoe UI"/>
          <w:color w:val="212121"/>
          <w:shd w:val="clear" w:color="auto" w:fill="FFFFFF"/>
        </w:rPr>
        <w:t>doi</w:t>
      </w:r>
      <w:proofErr w:type="spellEnd"/>
      <w:r w:rsidRPr="0090743F">
        <w:rPr>
          <w:rFonts w:ascii="Arial" w:hAnsi="Arial" w:cs="Segoe UI"/>
          <w:color w:val="212121"/>
          <w:shd w:val="clear" w:color="auto" w:fill="FFFFFF"/>
        </w:rPr>
        <w:t>: 10.1530/eje.0.1510771.</w:t>
      </w:r>
    </w:p>
    <w:p w14:paraId="19786351" w14:textId="61E00138" w:rsidR="00F90A94" w:rsidRPr="0090743F" w:rsidRDefault="00F90A94" w:rsidP="00172759">
      <w:pPr>
        <w:ind w:left="567" w:hanging="567"/>
        <w:rPr>
          <w:rFonts w:ascii="Arial" w:hAnsi="Arial" w:cs="Arial"/>
          <w:color w:val="212121"/>
          <w:shd w:val="clear" w:color="auto" w:fill="FFFFFF"/>
        </w:rPr>
      </w:pPr>
      <w:r w:rsidRPr="0090743F">
        <w:rPr>
          <w:rFonts w:ascii="Arial" w:hAnsi="Arial" w:cs="Arial"/>
        </w:rPr>
        <w:t xml:space="preserve">Kolte D, </w:t>
      </w:r>
      <w:proofErr w:type="spellStart"/>
      <w:r w:rsidRPr="0090743F">
        <w:rPr>
          <w:rFonts w:ascii="Arial" w:hAnsi="Arial" w:cs="Arial"/>
        </w:rPr>
        <w:t>Khera</w:t>
      </w:r>
      <w:proofErr w:type="spellEnd"/>
      <w:r w:rsidRPr="0090743F">
        <w:rPr>
          <w:rFonts w:ascii="Arial" w:hAnsi="Arial" w:cs="Arial"/>
        </w:rPr>
        <w:t xml:space="preserve"> S, </w:t>
      </w:r>
      <w:proofErr w:type="spellStart"/>
      <w:r w:rsidRPr="0090743F">
        <w:rPr>
          <w:rFonts w:ascii="Arial" w:hAnsi="Arial" w:cs="Arial"/>
        </w:rPr>
        <w:t>Aronow</w:t>
      </w:r>
      <w:proofErr w:type="spellEnd"/>
      <w:r w:rsidRPr="0090743F">
        <w:rPr>
          <w:rFonts w:ascii="Arial" w:hAnsi="Arial" w:cs="Arial"/>
        </w:rPr>
        <w:t xml:space="preserve"> WE, et al.</w:t>
      </w:r>
      <w:r w:rsidRPr="0090743F">
        <w:rPr>
          <w:rFonts w:ascii="Arial" w:hAnsi="Arial" w:cs="Arial"/>
          <w:color w:val="212121"/>
          <w:shd w:val="clear" w:color="auto" w:fill="FFFFFF"/>
        </w:rPr>
        <w:t xml:space="preserve"> (2014) Temporal trends in incidence and outcomes of peripartum cardiomyopathy in the United States of America: a nationwide population-based study. J Am Heart Assoc.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doi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>: 10.1161/JAHA.114001056.</w:t>
      </w:r>
    </w:p>
    <w:p w14:paraId="3A86DEC3" w14:textId="77777777" w:rsidR="00F90A94" w:rsidRPr="0090743F" w:rsidRDefault="00F90A94" w:rsidP="00172759">
      <w:pPr>
        <w:pStyle w:val="sym"/>
        <w:numPr>
          <w:ilvl w:val="0"/>
          <w:numId w:val="0"/>
        </w:numPr>
        <w:tabs>
          <w:tab w:val="clear" w:pos="567"/>
        </w:tabs>
        <w:ind w:left="567" w:right="1" w:hanging="567"/>
        <w:rPr>
          <w:rFonts w:ascii="Arial" w:hAnsi="Arial" w:cs="Arial"/>
          <w:color w:val="000000" w:themeColor="text1"/>
          <w:szCs w:val="24"/>
        </w:rPr>
      </w:pPr>
      <w:r w:rsidRPr="0090743F">
        <w:rPr>
          <w:rFonts w:ascii="Arial" w:hAnsi="Arial" w:cs="Arial"/>
          <w:color w:val="000000" w:themeColor="text1"/>
          <w:szCs w:val="24"/>
          <w:shd w:val="clear" w:color="auto" w:fill="FFFFFF"/>
        </w:rPr>
        <w:t xml:space="preserve">Li A, Lal S, dos Remedios CG </w:t>
      </w:r>
      <w:r w:rsidRPr="0090743F">
        <w:rPr>
          <w:rFonts w:ascii="Arial" w:hAnsi="Arial" w:cs="Arial"/>
          <w:color w:val="000000" w:themeColor="text1"/>
          <w:szCs w:val="24"/>
        </w:rPr>
        <w:t xml:space="preserve">(2019) A step towards understanding the molecular nature of human heart failure: Advances using the Sydney Heart Bank. </w:t>
      </w:r>
      <w:proofErr w:type="spellStart"/>
      <w:r w:rsidRPr="0090743F">
        <w:rPr>
          <w:rFonts w:ascii="Arial" w:hAnsi="Arial" w:cs="Arial"/>
          <w:color w:val="000000" w:themeColor="text1"/>
          <w:szCs w:val="24"/>
        </w:rPr>
        <w:t>Biophys</w:t>
      </w:r>
      <w:proofErr w:type="spellEnd"/>
      <w:r w:rsidRPr="0090743F">
        <w:rPr>
          <w:rFonts w:ascii="Arial" w:hAnsi="Arial" w:cs="Arial"/>
          <w:color w:val="000000" w:themeColor="text1"/>
          <w:szCs w:val="24"/>
        </w:rPr>
        <w:t xml:space="preserve"> Rev 11: 241-4. </w:t>
      </w:r>
      <w:r w:rsidRPr="0090743F">
        <w:rPr>
          <w:rFonts w:ascii="Arial" w:hAnsi="Arial" w:cs="Arial"/>
          <w:color w:val="000000" w:themeColor="text1"/>
          <w:spacing w:val="4"/>
          <w:szCs w:val="24"/>
          <w:shd w:val="clear" w:color="auto" w:fill="FCFCFC"/>
        </w:rPr>
        <w:t>Doi.org/10.1007/s12551-019-00514-5</w:t>
      </w:r>
      <w:r w:rsidRPr="0090743F">
        <w:rPr>
          <w:rFonts w:ascii="Arial" w:hAnsi="Arial" w:cs="Arial"/>
          <w:color w:val="000000" w:themeColor="text1"/>
          <w:szCs w:val="24"/>
        </w:rPr>
        <w:t>.</w:t>
      </w:r>
    </w:p>
    <w:p w14:paraId="631CAB7D" w14:textId="77777777" w:rsidR="00F90A94" w:rsidRPr="0090743F" w:rsidRDefault="00F90A94" w:rsidP="00172759">
      <w:pPr>
        <w:pStyle w:val="sym"/>
        <w:numPr>
          <w:ilvl w:val="0"/>
          <w:numId w:val="0"/>
        </w:numPr>
        <w:tabs>
          <w:tab w:val="clear" w:pos="567"/>
        </w:tabs>
        <w:ind w:left="567" w:right="96" w:hanging="567"/>
        <w:jc w:val="left"/>
        <w:rPr>
          <w:rFonts w:ascii="Arial" w:hAnsi="Arial" w:cs="Arial"/>
          <w:color w:val="000000" w:themeColor="text1"/>
          <w:szCs w:val="22"/>
        </w:rPr>
      </w:pPr>
      <w:r w:rsidRPr="0090743F">
        <w:rPr>
          <w:rFonts w:ascii="Arial" w:hAnsi="Arial" w:cs="Arial"/>
          <w:color w:val="000000" w:themeColor="text1"/>
          <w:szCs w:val="22"/>
        </w:rPr>
        <w:t xml:space="preserve">Marston S, </w:t>
      </w:r>
      <w:proofErr w:type="spellStart"/>
      <w:r w:rsidRPr="0090743F">
        <w:rPr>
          <w:rFonts w:ascii="Arial" w:hAnsi="Arial" w:cs="Arial"/>
          <w:color w:val="000000" w:themeColor="text1"/>
          <w:szCs w:val="22"/>
        </w:rPr>
        <w:t>Montgiraud</w:t>
      </w:r>
      <w:proofErr w:type="spellEnd"/>
      <w:r w:rsidRPr="0090743F">
        <w:rPr>
          <w:rFonts w:ascii="Arial" w:hAnsi="Arial" w:cs="Arial"/>
          <w:color w:val="000000" w:themeColor="text1"/>
          <w:szCs w:val="22"/>
        </w:rPr>
        <w:t xml:space="preserve"> C, Munster AB. (2015) OBSCN mutations associated with dilated cardiomyopathy and haploinsufficiency. </w:t>
      </w:r>
      <w:proofErr w:type="spellStart"/>
      <w:r w:rsidRPr="0090743F">
        <w:rPr>
          <w:rFonts w:ascii="Arial" w:hAnsi="Arial" w:cs="Arial"/>
          <w:color w:val="000000" w:themeColor="text1"/>
          <w:szCs w:val="22"/>
        </w:rPr>
        <w:t>PLoS</w:t>
      </w:r>
      <w:proofErr w:type="spellEnd"/>
      <w:r w:rsidRPr="0090743F">
        <w:rPr>
          <w:rFonts w:ascii="Arial" w:hAnsi="Arial" w:cs="Arial"/>
          <w:color w:val="000000" w:themeColor="text1"/>
          <w:szCs w:val="22"/>
        </w:rPr>
        <w:t xml:space="preserve"> One </w:t>
      </w:r>
      <w:proofErr w:type="gramStart"/>
      <w:r w:rsidRPr="0090743F">
        <w:rPr>
          <w:rFonts w:ascii="Arial" w:hAnsi="Arial" w:cs="Arial"/>
          <w:color w:val="000000" w:themeColor="text1"/>
          <w:szCs w:val="22"/>
        </w:rPr>
        <w:t>10:e</w:t>
      </w:r>
      <w:proofErr w:type="gramEnd"/>
      <w:r w:rsidRPr="0090743F">
        <w:rPr>
          <w:rFonts w:ascii="Arial" w:hAnsi="Arial" w:cs="Arial"/>
          <w:color w:val="000000" w:themeColor="text1"/>
          <w:szCs w:val="22"/>
        </w:rPr>
        <w:t>0138568. Doi: 10.1371/journal.pone.0138568.</w:t>
      </w:r>
    </w:p>
    <w:p w14:paraId="5DEBD3A5" w14:textId="77777777" w:rsidR="00F90A94" w:rsidRPr="003E3A56" w:rsidRDefault="00F90A94" w:rsidP="00172759">
      <w:pPr>
        <w:ind w:left="567" w:hanging="567"/>
        <w:rPr>
          <w:rFonts w:ascii="Arial" w:hAnsi="Arial"/>
        </w:rPr>
      </w:pPr>
      <w:r w:rsidRPr="003E3A56">
        <w:rPr>
          <w:rFonts w:ascii="Arial" w:hAnsi="Arial" w:cs="Segoe UI"/>
          <w:color w:val="212121"/>
          <w:shd w:val="clear" w:color="auto" w:fill="FFFFFF"/>
        </w:rPr>
        <w:t xml:space="preserve">McDonald KS, Hanft LM, Robinett JC, </w:t>
      </w:r>
      <w:r w:rsidRPr="0090743F">
        <w:rPr>
          <w:rFonts w:ascii="Arial" w:hAnsi="Arial" w:cs="Segoe UI"/>
          <w:color w:val="212121"/>
          <w:shd w:val="clear" w:color="auto" w:fill="FFFFFF"/>
        </w:rPr>
        <w:t>(2020)</w:t>
      </w:r>
      <w:r w:rsidRPr="003E3A56">
        <w:rPr>
          <w:rFonts w:ascii="Arial" w:hAnsi="Arial" w:cs="Segoe UI"/>
          <w:color w:val="212121"/>
          <w:shd w:val="clear" w:color="auto" w:fill="FFFFFF"/>
        </w:rPr>
        <w:t>. Regulation of Myofilament Contractile Function in Human Donor and Failing Hearts. Front Physiol. 11:</w:t>
      </w:r>
      <w:r w:rsidRPr="0090743F">
        <w:rPr>
          <w:rFonts w:ascii="Arial" w:hAnsi="Arial" w:cs="Segoe UI"/>
          <w:color w:val="212121"/>
          <w:shd w:val="clear" w:color="auto" w:fill="FFFFFF"/>
        </w:rPr>
        <w:t xml:space="preserve"> </w:t>
      </w:r>
      <w:r w:rsidRPr="003E3A56">
        <w:rPr>
          <w:rFonts w:ascii="Arial" w:hAnsi="Arial" w:cs="Segoe UI"/>
          <w:color w:val="212121"/>
          <w:shd w:val="clear" w:color="auto" w:fill="FFFFFF"/>
        </w:rPr>
        <w:t xml:space="preserve">468. </w:t>
      </w:r>
      <w:proofErr w:type="spellStart"/>
      <w:r w:rsidRPr="003E3A56">
        <w:rPr>
          <w:rFonts w:ascii="Arial" w:hAnsi="Arial" w:cs="Segoe UI"/>
          <w:color w:val="212121"/>
          <w:shd w:val="clear" w:color="auto" w:fill="FFFFFF"/>
        </w:rPr>
        <w:t>doi</w:t>
      </w:r>
      <w:proofErr w:type="spellEnd"/>
      <w:r w:rsidRPr="003E3A56">
        <w:rPr>
          <w:rFonts w:ascii="Arial" w:hAnsi="Arial" w:cs="Segoe UI"/>
          <w:color w:val="212121"/>
          <w:shd w:val="clear" w:color="auto" w:fill="FFFFFF"/>
        </w:rPr>
        <w:t>: 10.3389/fphys.2020.00468. </w:t>
      </w:r>
    </w:p>
    <w:p w14:paraId="3B2336BC" w14:textId="77777777" w:rsidR="00F90A94" w:rsidRPr="00786ED1" w:rsidRDefault="00F90A94" w:rsidP="00172759">
      <w:pPr>
        <w:ind w:left="567" w:hanging="567"/>
        <w:rPr>
          <w:rFonts w:ascii="Arial" w:hAnsi="Arial"/>
        </w:rPr>
      </w:pPr>
      <w:r w:rsidRPr="00786ED1">
        <w:rPr>
          <w:rFonts w:ascii="Arial" w:hAnsi="Arial" w:cs="Arial"/>
          <w:color w:val="303030"/>
          <w:szCs w:val="20"/>
          <w:shd w:val="clear" w:color="auto" w:fill="FFFFFF"/>
        </w:rPr>
        <w:lastRenderedPageBreak/>
        <w:t>McNamara JW</w:t>
      </w:r>
      <w:r w:rsidRPr="0090743F">
        <w:rPr>
          <w:rFonts w:ascii="Arial" w:hAnsi="Arial" w:cs="Arial"/>
          <w:color w:val="303030"/>
          <w:szCs w:val="20"/>
          <w:shd w:val="clear" w:color="auto" w:fill="FFFFFF"/>
        </w:rPr>
        <w:t>, Li A, dos Remedios CG et al.</w:t>
      </w:r>
      <w:r w:rsidRPr="00786ED1">
        <w:rPr>
          <w:rFonts w:ascii="Arial" w:hAnsi="Arial" w:cs="Arial"/>
          <w:color w:val="303030"/>
          <w:szCs w:val="20"/>
          <w:shd w:val="clear" w:color="auto" w:fill="FFFFFF"/>
        </w:rPr>
        <w:t xml:space="preserve"> </w:t>
      </w:r>
      <w:r w:rsidRPr="0090743F">
        <w:rPr>
          <w:rFonts w:ascii="Arial" w:hAnsi="Arial" w:cs="Arial"/>
          <w:color w:val="303030"/>
          <w:szCs w:val="20"/>
          <w:shd w:val="clear" w:color="auto" w:fill="FFFFFF"/>
        </w:rPr>
        <w:t xml:space="preserve">(2015) </w:t>
      </w:r>
      <w:r w:rsidRPr="00786ED1">
        <w:rPr>
          <w:rFonts w:ascii="Arial" w:hAnsi="Arial" w:cs="Arial"/>
          <w:color w:val="303030"/>
          <w:szCs w:val="20"/>
          <w:shd w:val="clear" w:color="auto" w:fill="FFFFFF"/>
        </w:rPr>
        <w:t>The role of super-relaxed myosin in skeletal and cardiac muscle. </w:t>
      </w:r>
      <w:proofErr w:type="spellStart"/>
      <w:r w:rsidRPr="00786ED1">
        <w:rPr>
          <w:rFonts w:ascii="Arial" w:hAnsi="Arial" w:cs="Arial"/>
          <w:color w:val="303030"/>
          <w:szCs w:val="20"/>
          <w:shd w:val="clear" w:color="auto" w:fill="FFFFFF"/>
        </w:rPr>
        <w:t>Biophy</w:t>
      </w:r>
      <w:r w:rsidRPr="0090743F">
        <w:rPr>
          <w:rFonts w:ascii="Arial" w:hAnsi="Arial" w:cs="Arial"/>
          <w:color w:val="303030"/>
          <w:szCs w:val="20"/>
          <w:shd w:val="clear" w:color="auto" w:fill="FFFFFF"/>
        </w:rPr>
        <w:t>s</w:t>
      </w:r>
      <w:proofErr w:type="spellEnd"/>
      <w:r w:rsidRPr="00786ED1">
        <w:rPr>
          <w:rFonts w:ascii="Arial" w:hAnsi="Arial" w:cs="Arial"/>
          <w:color w:val="303030"/>
          <w:szCs w:val="20"/>
          <w:shd w:val="clear" w:color="auto" w:fill="FFFFFF"/>
        </w:rPr>
        <w:t xml:space="preserve"> </w:t>
      </w:r>
      <w:r w:rsidRPr="0090743F">
        <w:rPr>
          <w:rFonts w:ascii="Arial" w:hAnsi="Arial" w:cs="Arial"/>
          <w:color w:val="303030"/>
          <w:szCs w:val="20"/>
          <w:shd w:val="clear" w:color="auto" w:fill="FFFFFF"/>
        </w:rPr>
        <w:t>R</w:t>
      </w:r>
      <w:r w:rsidRPr="00786ED1">
        <w:rPr>
          <w:rFonts w:ascii="Arial" w:hAnsi="Arial" w:cs="Arial"/>
          <w:color w:val="303030"/>
          <w:szCs w:val="20"/>
          <w:shd w:val="clear" w:color="auto" w:fill="FFFFFF"/>
        </w:rPr>
        <w:t xml:space="preserve">ev 7: 5-14. </w:t>
      </w:r>
      <w:r w:rsidRPr="0090743F">
        <w:rPr>
          <w:rFonts w:ascii="Arial" w:hAnsi="Arial" w:cs="Arial"/>
          <w:color w:val="303030"/>
          <w:szCs w:val="20"/>
          <w:shd w:val="clear" w:color="auto" w:fill="FFFFFF"/>
        </w:rPr>
        <w:t>D</w:t>
      </w:r>
      <w:r w:rsidRPr="00786ED1">
        <w:rPr>
          <w:rFonts w:ascii="Arial" w:hAnsi="Arial" w:cs="Arial"/>
          <w:color w:val="303030"/>
          <w:szCs w:val="20"/>
          <w:shd w:val="clear" w:color="auto" w:fill="FFFFFF"/>
        </w:rPr>
        <w:t>oi:10.1007/s12551-014-0151-5</w:t>
      </w:r>
      <w:r w:rsidRPr="0090743F">
        <w:rPr>
          <w:rFonts w:ascii="Arial" w:hAnsi="Arial" w:cs="Arial"/>
          <w:color w:val="303030"/>
          <w:szCs w:val="20"/>
          <w:shd w:val="clear" w:color="auto" w:fill="FFFFFF"/>
        </w:rPr>
        <w:t>.</w:t>
      </w:r>
    </w:p>
    <w:p w14:paraId="50F7A350" w14:textId="3AB750AF" w:rsidR="00F90A94" w:rsidRPr="0090743F" w:rsidRDefault="00F90A94" w:rsidP="00172759">
      <w:pPr>
        <w:ind w:left="567" w:hanging="567"/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Nabbaale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 J, Okello E, Kibirige D, et al. (2020) Predictors and short-term outcomes of peripartum cardiomyopathy in a black African cohort.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PLoS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 One. 15: e0240837.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doi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>: 10.1371/journal.pone.0240837.</w:t>
      </w:r>
    </w:p>
    <w:p w14:paraId="53D04B7E" w14:textId="77777777" w:rsidR="0090743F" w:rsidRPr="0090743F" w:rsidRDefault="0090743F" w:rsidP="00172759">
      <w:pPr>
        <w:ind w:left="567" w:hanging="567"/>
        <w:rPr>
          <w:rFonts w:ascii="Arial" w:hAnsi="Arial"/>
        </w:rPr>
      </w:pPr>
      <w:r w:rsidRPr="0090743F">
        <w:rPr>
          <w:rFonts w:ascii="Arial" w:hAnsi="Arial" w:cs="Segoe UI"/>
          <w:color w:val="212121"/>
          <w:shd w:val="clear" w:color="auto" w:fill="FFFFFF"/>
        </w:rPr>
        <w:t xml:space="preserve">Nishimoto O, Matsuda M, Nakamoto K, et al. Peripartum cardiomyopathy presenting with syncope due to Torsades de pointes: a case of long QT syndrome with a novel KCNH2 mutation. Intern Med. 51: 461-4. </w:t>
      </w:r>
      <w:proofErr w:type="spellStart"/>
      <w:r w:rsidRPr="0090743F">
        <w:rPr>
          <w:rFonts w:ascii="Arial" w:hAnsi="Arial" w:cs="Segoe UI"/>
          <w:color w:val="212121"/>
          <w:shd w:val="clear" w:color="auto" w:fill="FFFFFF"/>
        </w:rPr>
        <w:t>doi</w:t>
      </w:r>
      <w:proofErr w:type="spellEnd"/>
      <w:r w:rsidRPr="0090743F">
        <w:rPr>
          <w:rFonts w:ascii="Arial" w:hAnsi="Arial" w:cs="Segoe UI"/>
          <w:color w:val="212121"/>
          <w:shd w:val="clear" w:color="auto" w:fill="FFFFFF"/>
        </w:rPr>
        <w:t>: 10.2169/internalmedicine.51.5943. </w:t>
      </w:r>
    </w:p>
    <w:p w14:paraId="2D281CAB" w14:textId="77777777" w:rsidR="00172759" w:rsidRDefault="00F90A94" w:rsidP="00172759">
      <w:pPr>
        <w:ind w:left="567" w:hanging="567"/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Rasmusson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 K,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Brunisholz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 K, Budge D, et al. (2012). Peripartum cardiomyopathy: post-transplant outcomes from the United Network for Organ Sharing Database. J Heart Lung Transplant. 31: 180-6.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doi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>: 10.1016/j.healun.2011.11.018.</w:t>
      </w:r>
    </w:p>
    <w:p w14:paraId="2488B68F" w14:textId="661ACC9A" w:rsidR="00F90A94" w:rsidRPr="00172759" w:rsidRDefault="00F90A94" w:rsidP="00172759">
      <w:pPr>
        <w:ind w:left="567" w:hanging="567"/>
        <w:rPr>
          <w:rFonts w:ascii="Arial" w:hAnsi="Arial" w:cs="Arial"/>
          <w:color w:val="212121"/>
          <w:shd w:val="clear" w:color="auto" w:fill="FFFFFF"/>
        </w:rPr>
      </w:pPr>
      <w:r w:rsidRPr="0090743F">
        <w:rPr>
          <w:rFonts w:ascii="Arial" w:hAnsi="Arial" w:cs="Segoe UI"/>
          <w:color w:val="212121"/>
          <w:shd w:val="clear" w:color="auto" w:fill="FFFFFF"/>
        </w:rPr>
        <w:t xml:space="preserve">Sheppard R, </w:t>
      </w:r>
      <w:proofErr w:type="spellStart"/>
      <w:r w:rsidRPr="0090743F">
        <w:rPr>
          <w:rFonts w:ascii="Arial" w:hAnsi="Arial" w:cs="Segoe UI"/>
          <w:color w:val="212121"/>
          <w:shd w:val="clear" w:color="auto" w:fill="FFFFFF"/>
        </w:rPr>
        <w:t>Hsich</w:t>
      </w:r>
      <w:proofErr w:type="spellEnd"/>
      <w:r w:rsidRPr="0090743F">
        <w:rPr>
          <w:rFonts w:ascii="Arial" w:hAnsi="Arial" w:cs="Segoe UI"/>
          <w:color w:val="212121"/>
          <w:shd w:val="clear" w:color="auto" w:fill="FFFFFF"/>
        </w:rPr>
        <w:t xml:space="preserve"> E, Damp J, et al. (2016) GNB3 C825T Polymorphism and Myocardial Recovery in Peripartum Cardiomyopathy: Results of the </w:t>
      </w:r>
      <w:proofErr w:type="spellStart"/>
      <w:r w:rsidRPr="0090743F">
        <w:rPr>
          <w:rFonts w:ascii="Arial" w:hAnsi="Arial" w:cs="Segoe UI"/>
          <w:color w:val="212121"/>
          <w:shd w:val="clear" w:color="auto" w:fill="FFFFFF"/>
        </w:rPr>
        <w:t>Multicenter</w:t>
      </w:r>
      <w:proofErr w:type="spellEnd"/>
      <w:r w:rsidRPr="0090743F">
        <w:rPr>
          <w:rFonts w:ascii="Arial" w:hAnsi="Arial" w:cs="Segoe UI"/>
          <w:color w:val="212121"/>
          <w:shd w:val="clear" w:color="auto" w:fill="FFFFFF"/>
        </w:rPr>
        <w:t xml:space="preserve"> Investigations of Pregnancy-Associated Cardiomyopathy Study. Circ Heart Fail. e002683. </w:t>
      </w:r>
      <w:proofErr w:type="spellStart"/>
      <w:r w:rsidRPr="0090743F">
        <w:rPr>
          <w:rFonts w:ascii="Arial" w:hAnsi="Arial" w:cs="Segoe UI"/>
          <w:color w:val="212121"/>
          <w:shd w:val="clear" w:color="auto" w:fill="FFFFFF"/>
        </w:rPr>
        <w:t>doi</w:t>
      </w:r>
      <w:proofErr w:type="spellEnd"/>
      <w:r w:rsidRPr="0090743F">
        <w:rPr>
          <w:rFonts w:ascii="Arial" w:hAnsi="Arial" w:cs="Segoe UI"/>
          <w:color w:val="212121"/>
          <w:shd w:val="clear" w:color="auto" w:fill="FFFFFF"/>
        </w:rPr>
        <w:t>: 10.1161/CIRCHEARTFAILURE.115.002683.</w:t>
      </w:r>
    </w:p>
    <w:p w14:paraId="2BD0560E" w14:textId="77777777" w:rsidR="00F90A94" w:rsidRPr="0090743F" w:rsidRDefault="00F90A94" w:rsidP="00172759">
      <w:pPr>
        <w:pStyle w:val="NoSpacing"/>
        <w:ind w:left="567" w:hanging="567"/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Silwa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 K,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Mebazaa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 A,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Hilfiker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-Kleiner D et al. (2017) Clinical characteristics of </w:t>
      </w:r>
      <w:proofErr w:type="gramStart"/>
      <w:r w:rsidRPr="0090743F">
        <w:rPr>
          <w:rFonts w:ascii="Arial" w:hAnsi="Arial" w:cs="Arial"/>
          <w:color w:val="212121"/>
          <w:shd w:val="clear" w:color="auto" w:fill="FFFFFF"/>
        </w:rPr>
        <w:t>patients  from</w:t>
      </w:r>
      <w:proofErr w:type="gramEnd"/>
      <w:r w:rsidRPr="0090743F">
        <w:rPr>
          <w:rFonts w:ascii="Arial" w:hAnsi="Arial" w:cs="Arial"/>
          <w:color w:val="212121"/>
          <w:shd w:val="clear" w:color="auto" w:fill="FFFFFF"/>
        </w:rPr>
        <w:t xml:space="preserve"> the worldwide registry on peripartum cardiomyopathy (PPCM). Eur J Heart Fail 19: 1131-41.</w:t>
      </w:r>
    </w:p>
    <w:p w14:paraId="72822336" w14:textId="77777777" w:rsidR="00F90A94" w:rsidRPr="0090743F" w:rsidRDefault="00F90A94" w:rsidP="00172759">
      <w:pPr>
        <w:ind w:left="567" w:hanging="567"/>
        <w:rPr>
          <w:rFonts w:ascii="Arial" w:hAnsi="Arial"/>
        </w:rPr>
      </w:pPr>
      <w:proofErr w:type="spellStart"/>
      <w:r w:rsidRPr="0090743F">
        <w:rPr>
          <w:rFonts w:ascii="Arial" w:hAnsi="Arial" w:cs="Segoe UI"/>
          <w:color w:val="212121"/>
          <w:shd w:val="clear" w:color="auto" w:fill="FFFFFF"/>
        </w:rPr>
        <w:t>Spracklen</w:t>
      </w:r>
      <w:proofErr w:type="spellEnd"/>
      <w:r w:rsidRPr="0090743F">
        <w:rPr>
          <w:rFonts w:ascii="Arial" w:hAnsi="Arial" w:cs="Segoe UI"/>
          <w:color w:val="212121"/>
          <w:shd w:val="clear" w:color="auto" w:fill="FFFFFF"/>
        </w:rPr>
        <w:t xml:space="preserve"> TF, </w:t>
      </w:r>
      <w:proofErr w:type="spellStart"/>
      <w:r w:rsidRPr="0090743F">
        <w:rPr>
          <w:rFonts w:ascii="Arial" w:hAnsi="Arial" w:cs="Segoe UI"/>
          <w:color w:val="212121"/>
          <w:shd w:val="clear" w:color="auto" w:fill="FFFFFF"/>
        </w:rPr>
        <w:t>Chakafana</w:t>
      </w:r>
      <w:proofErr w:type="spellEnd"/>
      <w:r w:rsidRPr="0090743F">
        <w:rPr>
          <w:rFonts w:ascii="Arial" w:hAnsi="Arial" w:cs="Segoe UI"/>
          <w:color w:val="212121"/>
          <w:shd w:val="clear" w:color="auto" w:fill="FFFFFF"/>
        </w:rPr>
        <w:t xml:space="preserve"> G, Schwartz PJ. (2021) Genetics of Peripartum Cardiomyopathy: Current Knowledge, Future Directions and Clinical Implications. Genes 12:103. </w:t>
      </w:r>
      <w:proofErr w:type="spellStart"/>
      <w:r w:rsidRPr="0090743F">
        <w:rPr>
          <w:rFonts w:ascii="Arial" w:hAnsi="Arial" w:cs="Segoe UI"/>
          <w:color w:val="212121"/>
          <w:shd w:val="clear" w:color="auto" w:fill="FFFFFF"/>
        </w:rPr>
        <w:t>doi</w:t>
      </w:r>
      <w:proofErr w:type="spellEnd"/>
      <w:r w:rsidRPr="0090743F">
        <w:rPr>
          <w:rFonts w:ascii="Arial" w:hAnsi="Arial" w:cs="Segoe UI"/>
          <w:color w:val="212121"/>
          <w:shd w:val="clear" w:color="auto" w:fill="FFFFFF"/>
        </w:rPr>
        <w:t>: 10.3390/genes12010103.</w:t>
      </w:r>
    </w:p>
    <w:p w14:paraId="058DBD71" w14:textId="77777777" w:rsidR="00F90A94" w:rsidRPr="0090743F" w:rsidRDefault="00F90A94" w:rsidP="00172759">
      <w:pPr>
        <w:shd w:val="clear" w:color="auto" w:fill="FFFFFF"/>
        <w:ind w:left="567" w:hanging="567"/>
        <w:rPr>
          <w:rFonts w:ascii="Arial" w:hAnsi="Arial" w:cs="Arial"/>
          <w:color w:val="232323"/>
        </w:rPr>
      </w:pPr>
      <w:r w:rsidRPr="0090743F">
        <w:rPr>
          <w:rFonts w:ascii="Arial" w:hAnsi="Arial" w:cs="Arial"/>
          <w:color w:val="232323"/>
        </w:rPr>
        <w:t xml:space="preserve">Taylor DO, Edwards LB, </w:t>
      </w:r>
      <w:proofErr w:type="spellStart"/>
      <w:r w:rsidRPr="0090743F">
        <w:rPr>
          <w:rFonts w:ascii="Arial" w:hAnsi="Arial" w:cs="Arial"/>
          <w:color w:val="232323"/>
        </w:rPr>
        <w:t>Boucek</w:t>
      </w:r>
      <w:proofErr w:type="spellEnd"/>
      <w:r w:rsidRPr="0090743F">
        <w:rPr>
          <w:rFonts w:ascii="Arial" w:hAnsi="Arial" w:cs="Arial"/>
          <w:color w:val="232323"/>
        </w:rPr>
        <w:t xml:space="preserve"> MM, et al. (2007) Registry of the International Society for Heart and Lung Transplantation: twenty-fourth official adult heart transplant report. J Heart Lung Transplant. 26:769. </w:t>
      </w:r>
    </w:p>
    <w:p w14:paraId="29A93E0B" w14:textId="77777777" w:rsidR="00F90A94" w:rsidRPr="00F3115B" w:rsidRDefault="00F90A94" w:rsidP="00172759">
      <w:pPr>
        <w:tabs>
          <w:tab w:val="left" w:pos="567"/>
        </w:tabs>
        <w:ind w:left="567" w:right="1" w:hanging="567"/>
        <w:jc w:val="both"/>
        <w:rPr>
          <w:rFonts w:ascii="Arial" w:hAnsi="Arial" w:cs="Arial"/>
          <w:color w:val="000000" w:themeColor="text1"/>
          <w:lang w:val="es-ES"/>
          <w:rPrChange w:id="102" w:author="Kenneth Campbell" w:date="2021-12-12T17:32:00Z">
            <w:rPr>
              <w:rFonts w:ascii="Arial" w:hAnsi="Arial" w:cs="Arial"/>
              <w:color w:val="000000" w:themeColor="text1"/>
            </w:rPr>
          </w:rPrChange>
        </w:rPr>
      </w:pPr>
      <w:proofErr w:type="spellStart"/>
      <w:r w:rsidRPr="0090743F">
        <w:rPr>
          <w:rStyle w:val="highwire-citation-author"/>
          <w:rFonts w:ascii="Arial" w:hAnsi="Arial" w:cs="Arial"/>
          <w:color w:val="000000" w:themeColor="text1"/>
          <w:shd w:val="clear" w:color="auto" w:fill="FFFFFF"/>
        </w:rPr>
        <w:t>Tucholski</w:t>
      </w:r>
      <w:proofErr w:type="spellEnd"/>
      <w:r w:rsidRPr="0090743F">
        <w:rPr>
          <w:rStyle w:val="highwire-citation-author"/>
          <w:rFonts w:ascii="Arial" w:hAnsi="Arial" w:cs="Arial"/>
          <w:color w:val="000000" w:themeColor="text1"/>
          <w:shd w:val="clear" w:color="auto" w:fill="FFFFFF"/>
        </w:rPr>
        <w:t xml:space="preserve"> T</w:t>
      </w:r>
      <w:r w:rsidRPr="0090743F">
        <w:rPr>
          <w:rFonts w:ascii="Arial" w:hAnsi="Arial" w:cs="Arial"/>
          <w:color w:val="000000" w:themeColor="text1"/>
          <w:shd w:val="clear" w:color="auto" w:fill="FFFFFF"/>
        </w:rPr>
        <w:t>, </w:t>
      </w:r>
      <w:r w:rsidRPr="0090743F">
        <w:rPr>
          <w:rStyle w:val="highwire-citation-author"/>
          <w:rFonts w:ascii="Arial" w:hAnsi="Arial" w:cs="Arial"/>
          <w:color w:val="000000" w:themeColor="text1"/>
          <w:shd w:val="clear" w:color="auto" w:fill="FFFFFF"/>
        </w:rPr>
        <w:t>Cai W,</w:t>
      </w:r>
      <w:r w:rsidRPr="0090743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90743F">
        <w:rPr>
          <w:rStyle w:val="highwire-citation-author"/>
          <w:rFonts w:ascii="Arial" w:hAnsi="Arial" w:cs="Arial"/>
          <w:color w:val="000000" w:themeColor="text1"/>
          <w:shd w:val="clear" w:color="auto" w:fill="FFFFFF"/>
        </w:rPr>
        <w:t>Gregorich</w:t>
      </w:r>
      <w:proofErr w:type="spellEnd"/>
      <w:r w:rsidRPr="0090743F">
        <w:rPr>
          <w:rStyle w:val="highwire-citation-author"/>
          <w:rFonts w:ascii="Arial" w:hAnsi="Arial" w:cs="Arial"/>
          <w:color w:val="000000" w:themeColor="text1"/>
          <w:shd w:val="clear" w:color="auto" w:fill="FFFFFF"/>
        </w:rPr>
        <w:t xml:space="preserve"> ZR</w:t>
      </w:r>
      <w:r w:rsidRPr="0090743F">
        <w:rPr>
          <w:rFonts w:ascii="Arial" w:hAnsi="Arial" w:cs="Arial"/>
          <w:color w:val="000000" w:themeColor="text1"/>
          <w:shd w:val="clear" w:color="auto" w:fill="FFFFFF"/>
        </w:rPr>
        <w:t>,</w:t>
      </w:r>
      <w:r w:rsidRPr="0090743F">
        <w:rPr>
          <w:rStyle w:val="highwire-citation-author"/>
          <w:rFonts w:ascii="Arial" w:hAnsi="Arial" w:cs="Arial"/>
          <w:color w:val="000000" w:themeColor="text1"/>
          <w:shd w:val="clear" w:color="auto" w:fill="FFFFFF"/>
        </w:rPr>
        <w:t xml:space="preserve"> et al. (2020) </w:t>
      </w:r>
      <w:r w:rsidRPr="0090743F">
        <w:rPr>
          <w:rFonts w:ascii="Arial" w:hAnsi="Arial" w:cs="Arial"/>
          <w:color w:val="000000" w:themeColor="text1"/>
          <w:shd w:val="clear" w:color="auto" w:fill="FFFFFF"/>
        </w:rPr>
        <w:t xml:space="preserve">Distinct Hypertrophic Cardiomyopathy Genotypes Result in Convergent </w:t>
      </w:r>
      <w:proofErr w:type="spellStart"/>
      <w:r w:rsidRPr="0090743F">
        <w:rPr>
          <w:rFonts w:ascii="Arial" w:hAnsi="Arial" w:cs="Arial"/>
          <w:color w:val="000000" w:themeColor="text1"/>
          <w:shd w:val="clear" w:color="auto" w:fill="FFFFFF"/>
        </w:rPr>
        <w:t>Sarcomeric</w:t>
      </w:r>
      <w:proofErr w:type="spellEnd"/>
      <w:r w:rsidRPr="0090743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90743F">
        <w:rPr>
          <w:rFonts w:ascii="Arial" w:hAnsi="Arial" w:cs="Arial"/>
          <w:color w:val="000000" w:themeColor="text1"/>
          <w:shd w:val="clear" w:color="auto" w:fill="FFFFFF"/>
        </w:rPr>
        <w:t>Proteoform</w:t>
      </w:r>
      <w:proofErr w:type="spellEnd"/>
      <w:r w:rsidRPr="0090743F">
        <w:rPr>
          <w:rFonts w:ascii="Arial" w:hAnsi="Arial" w:cs="Arial"/>
          <w:color w:val="000000" w:themeColor="text1"/>
          <w:shd w:val="clear" w:color="auto" w:fill="FFFFFF"/>
        </w:rPr>
        <w:t xml:space="preserve"> Profiles Revealed by Top-down Proteomics. </w:t>
      </w:r>
      <w:proofErr w:type="spellStart"/>
      <w:r w:rsidRPr="00F3115B">
        <w:rPr>
          <w:rFonts w:ascii="Arial" w:hAnsi="Arial" w:cs="Arial"/>
          <w:iCs/>
          <w:color w:val="000000" w:themeColor="text1"/>
          <w:shd w:val="clear" w:color="auto" w:fill="FFFFFF"/>
          <w:lang w:val="es-ES"/>
          <w:rPrChange w:id="103" w:author="Kenneth Campbell" w:date="2021-12-12T17:32:00Z">
            <w:rPr>
              <w:rFonts w:ascii="Arial" w:hAnsi="Arial" w:cs="Arial"/>
              <w:iCs/>
              <w:color w:val="000000" w:themeColor="text1"/>
              <w:shd w:val="clear" w:color="auto" w:fill="FFFFFF"/>
            </w:rPr>
          </w:rPrChange>
        </w:rPr>
        <w:t>Proc</w:t>
      </w:r>
      <w:proofErr w:type="spellEnd"/>
      <w:r w:rsidRPr="00F3115B">
        <w:rPr>
          <w:rFonts w:ascii="Arial" w:hAnsi="Arial" w:cs="Arial"/>
          <w:iCs/>
          <w:color w:val="000000" w:themeColor="text1"/>
          <w:shd w:val="clear" w:color="auto" w:fill="FFFFFF"/>
          <w:lang w:val="es-ES"/>
          <w:rPrChange w:id="104" w:author="Kenneth Campbell" w:date="2021-12-12T17:32:00Z">
            <w:rPr>
              <w:rFonts w:ascii="Arial" w:hAnsi="Arial" w:cs="Arial"/>
              <w:iCs/>
              <w:color w:val="000000" w:themeColor="text1"/>
              <w:shd w:val="clear" w:color="auto" w:fill="FFFFFF"/>
            </w:rPr>
          </w:rPrChange>
        </w:rPr>
        <w:t xml:space="preserve"> </w:t>
      </w:r>
      <w:proofErr w:type="spellStart"/>
      <w:r w:rsidRPr="00F3115B">
        <w:rPr>
          <w:rFonts w:ascii="Arial" w:hAnsi="Arial" w:cs="Arial"/>
          <w:iCs/>
          <w:color w:val="000000" w:themeColor="text1"/>
          <w:shd w:val="clear" w:color="auto" w:fill="FFFFFF"/>
          <w:lang w:val="es-ES"/>
          <w:rPrChange w:id="105" w:author="Kenneth Campbell" w:date="2021-12-12T17:32:00Z">
            <w:rPr>
              <w:rFonts w:ascii="Arial" w:hAnsi="Arial" w:cs="Arial"/>
              <w:iCs/>
              <w:color w:val="000000" w:themeColor="text1"/>
              <w:shd w:val="clear" w:color="auto" w:fill="FFFFFF"/>
            </w:rPr>
          </w:rPrChange>
        </w:rPr>
        <w:t>Natl</w:t>
      </w:r>
      <w:proofErr w:type="spellEnd"/>
      <w:r w:rsidRPr="00F3115B">
        <w:rPr>
          <w:rFonts w:ascii="Arial" w:hAnsi="Arial" w:cs="Arial"/>
          <w:iCs/>
          <w:color w:val="000000" w:themeColor="text1"/>
          <w:shd w:val="clear" w:color="auto" w:fill="FFFFFF"/>
          <w:lang w:val="es-ES"/>
          <w:rPrChange w:id="106" w:author="Kenneth Campbell" w:date="2021-12-12T17:32:00Z">
            <w:rPr>
              <w:rFonts w:ascii="Arial" w:hAnsi="Arial" w:cs="Arial"/>
              <w:iCs/>
              <w:color w:val="000000" w:themeColor="text1"/>
              <w:shd w:val="clear" w:color="auto" w:fill="FFFFFF"/>
            </w:rPr>
          </w:rPrChange>
        </w:rPr>
        <w:t xml:space="preserve"> Acad </w:t>
      </w:r>
      <w:proofErr w:type="spellStart"/>
      <w:r w:rsidRPr="00F3115B">
        <w:rPr>
          <w:rFonts w:ascii="Arial" w:hAnsi="Arial" w:cs="Arial"/>
          <w:iCs/>
          <w:color w:val="000000" w:themeColor="text1"/>
          <w:shd w:val="clear" w:color="auto" w:fill="FFFFFF"/>
          <w:lang w:val="es-ES"/>
          <w:rPrChange w:id="107" w:author="Kenneth Campbell" w:date="2021-12-12T17:32:00Z">
            <w:rPr>
              <w:rFonts w:ascii="Arial" w:hAnsi="Arial" w:cs="Arial"/>
              <w:iCs/>
              <w:color w:val="000000" w:themeColor="text1"/>
              <w:shd w:val="clear" w:color="auto" w:fill="FFFFFF"/>
            </w:rPr>
          </w:rPrChange>
        </w:rPr>
        <w:t>Sci</w:t>
      </w:r>
      <w:proofErr w:type="spellEnd"/>
      <w:r w:rsidRPr="00F3115B">
        <w:rPr>
          <w:rFonts w:ascii="Arial" w:hAnsi="Arial" w:cs="Arial"/>
          <w:iCs/>
          <w:color w:val="000000" w:themeColor="text1"/>
          <w:shd w:val="clear" w:color="auto" w:fill="FFFFFF"/>
          <w:lang w:val="es-ES"/>
          <w:rPrChange w:id="108" w:author="Kenneth Campbell" w:date="2021-12-12T17:32:00Z">
            <w:rPr>
              <w:rFonts w:ascii="Arial" w:hAnsi="Arial" w:cs="Arial"/>
              <w:iCs/>
              <w:color w:val="000000" w:themeColor="text1"/>
              <w:shd w:val="clear" w:color="auto" w:fill="FFFFFF"/>
            </w:rPr>
          </w:rPrChange>
        </w:rPr>
        <w:t xml:space="preserve"> USA</w:t>
      </w:r>
      <w:r w:rsidRPr="00F3115B">
        <w:rPr>
          <w:rFonts w:ascii="Arial" w:hAnsi="Arial" w:cs="Arial"/>
          <w:color w:val="000000" w:themeColor="text1"/>
          <w:shd w:val="clear" w:color="auto" w:fill="FFFFFF"/>
          <w:lang w:val="es-ES"/>
          <w:rPrChange w:id="109" w:author="Kenneth Campbell" w:date="2021-12-12T17:32:00Z">
            <w:rPr>
              <w:rFonts w:ascii="Arial" w:hAnsi="Arial" w:cs="Arial"/>
              <w:color w:val="000000" w:themeColor="text1"/>
              <w:shd w:val="clear" w:color="auto" w:fill="FFFFFF"/>
            </w:rPr>
          </w:rPrChange>
        </w:rPr>
        <w:t xml:space="preserve"> 117: 24691-700. </w:t>
      </w:r>
      <w:proofErr w:type="spellStart"/>
      <w:r w:rsidRPr="00F3115B">
        <w:rPr>
          <w:rFonts w:ascii="Arial" w:hAnsi="Arial" w:cs="Arial"/>
          <w:color w:val="000000" w:themeColor="text1"/>
          <w:shd w:val="clear" w:color="auto" w:fill="FFFFFF"/>
          <w:lang w:val="es-ES"/>
          <w:rPrChange w:id="110" w:author="Kenneth Campbell" w:date="2021-12-12T17:32:00Z">
            <w:rPr>
              <w:rFonts w:ascii="Arial" w:hAnsi="Arial" w:cs="Arial"/>
              <w:color w:val="000000" w:themeColor="text1"/>
              <w:shd w:val="clear" w:color="auto" w:fill="FFFFFF"/>
            </w:rPr>
          </w:rPrChange>
        </w:rPr>
        <w:t>Doi</w:t>
      </w:r>
      <w:proofErr w:type="spellEnd"/>
      <w:r w:rsidRPr="00F3115B">
        <w:rPr>
          <w:rFonts w:ascii="Arial" w:hAnsi="Arial" w:cs="Arial"/>
          <w:color w:val="000000" w:themeColor="text1"/>
          <w:shd w:val="clear" w:color="auto" w:fill="FFFFFF"/>
          <w:lang w:val="es-ES"/>
          <w:rPrChange w:id="111" w:author="Kenneth Campbell" w:date="2021-12-12T17:32:00Z">
            <w:rPr>
              <w:rFonts w:ascii="Arial" w:hAnsi="Arial" w:cs="Arial"/>
              <w:color w:val="000000" w:themeColor="text1"/>
              <w:shd w:val="clear" w:color="auto" w:fill="FFFFFF"/>
            </w:rPr>
          </w:rPrChange>
        </w:rPr>
        <w:t>: 10.1073/pnas.2006764117.</w:t>
      </w:r>
    </w:p>
    <w:p w14:paraId="5CBDE2FE" w14:textId="4F64F7E0" w:rsidR="00F90A94" w:rsidRPr="0090743F" w:rsidRDefault="00F90A94" w:rsidP="00172759">
      <w:pPr>
        <w:ind w:left="567" w:hanging="567"/>
        <w:rPr>
          <w:rFonts w:ascii="Arial" w:hAnsi="Arial" w:cs="Arial"/>
          <w:color w:val="212121"/>
          <w:shd w:val="clear" w:color="auto" w:fill="FFFFFF"/>
        </w:rPr>
      </w:pPr>
      <w:r w:rsidRPr="00F3115B">
        <w:rPr>
          <w:rFonts w:ascii="Arial" w:hAnsi="Arial" w:cs="Arial"/>
          <w:color w:val="212121"/>
          <w:shd w:val="clear" w:color="auto" w:fill="FFFFFF"/>
          <w:lang w:val="es-ES"/>
          <w:rPrChange w:id="112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 xml:space="preserve">van </w:t>
      </w:r>
      <w:proofErr w:type="spellStart"/>
      <w:r w:rsidRPr="00F3115B">
        <w:rPr>
          <w:rFonts w:ascii="Arial" w:hAnsi="Arial" w:cs="Arial"/>
          <w:color w:val="212121"/>
          <w:shd w:val="clear" w:color="auto" w:fill="FFFFFF"/>
          <w:lang w:val="es-ES"/>
          <w:rPrChange w:id="113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>Spaendonck-Zwarts</w:t>
      </w:r>
      <w:proofErr w:type="spellEnd"/>
      <w:r w:rsidRPr="00F3115B">
        <w:rPr>
          <w:rFonts w:ascii="Arial" w:hAnsi="Arial" w:cs="Arial"/>
          <w:color w:val="212121"/>
          <w:shd w:val="clear" w:color="auto" w:fill="FFFFFF"/>
          <w:lang w:val="es-ES"/>
          <w:rPrChange w:id="114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 xml:space="preserve"> KY, </w:t>
      </w:r>
      <w:proofErr w:type="spellStart"/>
      <w:r w:rsidRPr="00F3115B">
        <w:rPr>
          <w:rFonts w:ascii="Arial" w:hAnsi="Arial" w:cs="Arial"/>
          <w:color w:val="212121"/>
          <w:shd w:val="clear" w:color="auto" w:fill="FFFFFF"/>
          <w:lang w:val="es-ES"/>
          <w:rPrChange w:id="115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>Posafalvi</w:t>
      </w:r>
      <w:proofErr w:type="spellEnd"/>
      <w:r w:rsidRPr="00F3115B">
        <w:rPr>
          <w:rFonts w:ascii="Arial" w:hAnsi="Arial" w:cs="Arial"/>
          <w:color w:val="212121"/>
          <w:shd w:val="clear" w:color="auto" w:fill="FFFFFF"/>
          <w:lang w:val="es-ES"/>
          <w:rPrChange w:id="116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 xml:space="preserve"> A, van den </w:t>
      </w:r>
      <w:proofErr w:type="spellStart"/>
      <w:r w:rsidRPr="00F3115B">
        <w:rPr>
          <w:rFonts w:ascii="Arial" w:hAnsi="Arial" w:cs="Arial"/>
          <w:color w:val="212121"/>
          <w:shd w:val="clear" w:color="auto" w:fill="FFFFFF"/>
          <w:lang w:val="es-ES"/>
          <w:rPrChange w:id="117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>Berg</w:t>
      </w:r>
      <w:proofErr w:type="spellEnd"/>
      <w:r w:rsidRPr="00F3115B">
        <w:rPr>
          <w:rFonts w:ascii="Arial" w:hAnsi="Arial" w:cs="Arial"/>
          <w:color w:val="212121"/>
          <w:shd w:val="clear" w:color="auto" w:fill="FFFFFF"/>
          <w:lang w:val="es-ES"/>
          <w:rPrChange w:id="118" w:author="Kenneth Campbell" w:date="2021-12-12T17:32:00Z">
            <w:rPr>
              <w:rFonts w:ascii="Arial" w:hAnsi="Arial" w:cs="Arial"/>
              <w:color w:val="212121"/>
              <w:shd w:val="clear" w:color="auto" w:fill="FFFFFF"/>
            </w:rPr>
          </w:rPrChange>
        </w:rPr>
        <w:t xml:space="preserve"> MP, et al (2014). </w:t>
      </w:r>
      <w:r w:rsidRPr="0090743F">
        <w:rPr>
          <w:rFonts w:ascii="Arial" w:hAnsi="Arial" w:cs="Arial"/>
          <w:color w:val="212121"/>
          <w:shd w:val="clear" w:color="auto" w:fill="FFFFFF"/>
        </w:rPr>
        <w:t xml:space="preserve">Titin gene mutations are common in families with both peripartum cardiomyopathy and dilated </w:t>
      </w:r>
      <w:r w:rsidR="00E74B0B" w:rsidRPr="0090743F">
        <w:rPr>
          <w:rFonts w:ascii="Arial" w:hAnsi="Arial" w:cs="Arial"/>
          <w:color w:val="212121"/>
          <w:shd w:val="clear" w:color="auto" w:fill="FFFFFF"/>
        </w:rPr>
        <w:t>cardiomyopathy</w:t>
      </w:r>
      <w:r w:rsidRPr="0090743F">
        <w:rPr>
          <w:rFonts w:ascii="Arial" w:hAnsi="Arial" w:cs="Arial"/>
          <w:color w:val="212121"/>
          <w:shd w:val="clear" w:color="auto" w:fill="FFFFFF"/>
        </w:rPr>
        <w:t xml:space="preserve">. Eur Heart J. 35(32):2165-73.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doi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>: 10.1093/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eurheartj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>/ehu050.</w:t>
      </w:r>
    </w:p>
    <w:p w14:paraId="6D7B8A33" w14:textId="12665EDD" w:rsidR="00E06795" w:rsidRPr="00172759" w:rsidRDefault="00F90A94" w:rsidP="00172759">
      <w:pPr>
        <w:ind w:left="567" w:hanging="567"/>
        <w:rPr>
          <w:rFonts w:ascii="Arial" w:hAnsi="Arial" w:cs="Arial"/>
          <w:color w:val="212121"/>
          <w:shd w:val="clear" w:color="auto" w:fill="FFFFFF"/>
        </w:rPr>
      </w:pPr>
      <w:r w:rsidRPr="0090743F">
        <w:rPr>
          <w:rFonts w:ascii="Arial" w:hAnsi="Arial" w:cs="Arial"/>
          <w:color w:val="212121"/>
          <w:shd w:val="clear" w:color="auto" w:fill="FFFFFF"/>
        </w:rPr>
        <w:t xml:space="preserve">Ware JS, Li J,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Mazaika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 E,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Yasso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 CM, et al. (2016) Shared Genetic Predisposition in Peripartum and Dilated Cardiomyopathies. N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Engl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 xml:space="preserve"> J Med. 374: 233-41. </w:t>
      </w:r>
      <w:proofErr w:type="spellStart"/>
      <w:r w:rsidRPr="0090743F">
        <w:rPr>
          <w:rFonts w:ascii="Arial" w:hAnsi="Arial" w:cs="Arial"/>
          <w:color w:val="212121"/>
          <w:shd w:val="clear" w:color="auto" w:fill="FFFFFF"/>
        </w:rPr>
        <w:t>doi</w:t>
      </w:r>
      <w:proofErr w:type="spellEnd"/>
      <w:r w:rsidRPr="0090743F">
        <w:rPr>
          <w:rFonts w:ascii="Arial" w:hAnsi="Arial" w:cs="Arial"/>
          <w:color w:val="212121"/>
          <w:shd w:val="clear" w:color="auto" w:fill="FFFFFF"/>
        </w:rPr>
        <w:t>: 10.1056/NEJMoa1505517.</w:t>
      </w:r>
    </w:p>
    <w:sectPr w:rsidR="00E06795" w:rsidRPr="00172759"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Peter Macdonald" w:date="2021-12-10T06:36:00Z" w:initials="PM">
    <w:p w14:paraId="4B044104" w14:textId="0B7ED96C" w:rsidR="0092360B" w:rsidRDefault="0092360B">
      <w:pPr>
        <w:pStyle w:val="CommentText"/>
      </w:pPr>
      <w:r>
        <w:rPr>
          <w:rStyle w:val="CommentReference"/>
        </w:rPr>
        <w:annotationRef/>
      </w:r>
      <w:r>
        <w:t>This is an extremely wide range</w:t>
      </w:r>
    </w:p>
  </w:comment>
  <w:comment w:id="13" w:author="Peter Macdonald" w:date="2021-12-10T06:37:00Z" w:initials="PM">
    <w:p w14:paraId="1907C4E1" w14:textId="3EA99772" w:rsidR="0092360B" w:rsidRDefault="0092360B">
      <w:pPr>
        <w:pStyle w:val="CommentText"/>
      </w:pPr>
      <w:r>
        <w:rPr>
          <w:rStyle w:val="CommentReference"/>
        </w:rPr>
        <w:annotationRef/>
      </w:r>
      <w:r>
        <w:t>Above?</w:t>
      </w:r>
    </w:p>
  </w:comment>
  <w:comment w:id="15" w:author="Peter Macdonald" w:date="2021-12-10T06:40:00Z" w:initials="PM">
    <w:p w14:paraId="5CB79A5B" w14:textId="399BABBD" w:rsidR="0092360B" w:rsidRDefault="0092360B">
      <w:pPr>
        <w:pStyle w:val="CommentText"/>
      </w:pPr>
      <w:r>
        <w:rPr>
          <w:rStyle w:val="CommentReference"/>
        </w:rPr>
        <w:annotationRef/>
      </w:r>
      <w:r>
        <w:t>Older?</w:t>
      </w:r>
    </w:p>
  </w:comment>
  <w:comment w:id="14" w:author="Peter Macdonald" w:date="2021-12-10T06:40:00Z" w:initials="PM">
    <w:p w14:paraId="21A115BC" w14:textId="1574EF49" w:rsidR="0092360B" w:rsidRDefault="0092360B">
      <w:pPr>
        <w:pStyle w:val="CommentText"/>
      </w:pPr>
      <w:r>
        <w:rPr>
          <w:rStyle w:val="CommentReference"/>
        </w:rPr>
        <w:annotationRef/>
      </w:r>
      <w:r>
        <w:t>This statement needs a reference</w:t>
      </w:r>
    </w:p>
  </w:comment>
  <w:comment w:id="16" w:author="Peter Macdonald" w:date="2021-12-10T06:41:00Z" w:initials="PM">
    <w:p w14:paraId="69EF4EEC" w14:textId="257645AA" w:rsidR="0092360B" w:rsidRDefault="0092360B">
      <w:pPr>
        <w:pStyle w:val="CommentText"/>
      </w:pPr>
      <w:r>
        <w:rPr>
          <w:rStyle w:val="CommentReference"/>
        </w:rPr>
        <w:annotationRef/>
      </w:r>
      <w:r>
        <w:t>Potentially?</w:t>
      </w:r>
    </w:p>
  </w:comment>
  <w:comment w:id="21" w:author="Peter Macdonald" w:date="2021-12-10T07:26:00Z" w:initials="PM">
    <w:p w14:paraId="2CC4145B" w14:textId="7119072E" w:rsidR="00C273D2" w:rsidRDefault="00C273D2">
      <w:pPr>
        <w:pStyle w:val="CommentText"/>
      </w:pPr>
      <w:r>
        <w:rPr>
          <w:rStyle w:val="CommentReference"/>
        </w:rPr>
        <w:annotationRef/>
      </w:r>
      <w:r>
        <w:t xml:space="preserve">Add reference Keogh A, et al. </w:t>
      </w:r>
      <w:hyperlink r:id="rId1" w:history="1">
        <w:r>
          <w:rPr>
            <w:rStyle w:val="Hyperlink"/>
            <w:rFonts w:ascii="Arial" w:hAnsi="Arial" w:cs="Arial"/>
            <w:color w:val="1A0DAB"/>
            <w:sz w:val="30"/>
            <w:szCs w:val="30"/>
            <w:shd w:val="clear" w:color="auto" w:fill="FFFFFF"/>
          </w:rPr>
          <w:t xml:space="preserve">Outcome in peripartum cardiomyopathy after heart </w:t>
        </w:r>
        <w:proofErr w:type="spellStart"/>
        <w:r>
          <w:rPr>
            <w:rStyle w:val="Hyperlink"/>
            <w:rFonts w:ascii="Arial" w:hAnsi="Arial" w:cs="Arial"/>
            <w:color w:val="1A0DAB"/>
            <w:sz w:val="30"/>
            <w:szCs w:val="30"/>
            <w:shd w:val="clear" w:color="auto" w:fill="FFFFFF"/>
          </w:rPr>
          <w:t>transplantation.</w:t>
        </w:r>
      </w:hyperlink>
      <w:r>
        <w:t>JHLT</w:t>
      </w:r>
      <w:proofErr w:type="spellEnd"/>
      <w:r>
        <w:t xml:space="preserve"> 1994;13:202-7</w:t>
      </w:r>
    </w:p>
  </w:comment>
  <w:comment w:id="24" w:author="Peter Macdonald" w:date="2021-12-10T07:29:00Z" w:initials="PM">
    <w:p w14:paraId="3AC655D2" w14:textId="0672CCEE" w:rsidR="00C273D2" w:rsidRDefault="00C273D2">
      <w:pPr>
        <w:pStyle w:val="CommentText"/>
      </w:pPr>
      <w:r>
        <w:rPr>
          <w:rStyle w:val="CommentReference"/>
        </w:rPr>
        <w:annotationRef/>
      </w:r>
      <w:r>
        <w:t>Not sure this is relevant to the main topic, but nice to see it mentioned!</w:t>
      </w:r>
    </w:p>
  </w:comment>
  <w:comment w:id="38" w:author="Peter Macdonald" w:date="2021-12-10T07:42:00Z" w:initials="PM">
    <w:p w14:paraId="6A9C974C" w14:textId="6A97E929" w:rsidR="00E8590E" w:rsidRDefault="00E8590E">
      <w:pPr>
        <w:pStyle w:val="CommentText"/>
      </w:pPr>
      <w:r>
        <w:rPr>
          <w:rStyle w:val="CommentReference"/>
        </w:rPr>
        <w:annotationRef/>
      </w:r>
      <w:r>
        <w:t>Needs a reference</w:t>
      </w:r>
    </w:p>
  </w:comment>
  <w:comment w:id="40" w:author="Peter Macdonald" w:date="2021-12-10T08:21:00Z" w:initials="PM">
    <w:p w14:paraId="27D748CE" w14:textId="1CD9B59B" w:rsidR="00C542B7" w:rsidRDefault="00C542B7">
      <w:pPr>
        <w:pStyle w:val="CommentText"/>
      </w:pPr>
      <w:r>
        <w:rPr>
          <w:rStyle w:val="CommentReference"/>
        </w:rPr>
        <w:annotationRef/>
      </w:r>
      <w:r>
        <w:t>This sentence needs editing. At present it doesn’t make sense grammatically</w:t>
      </w:r>
    </w:p>
  </w:comment>
  <w:comment w:id="41" w:author="Peter Macdonald" w:date="2021-12-10T08:23:00Z" w:initials="PM">
    <w:p w14:paraId="6DCF43C9" w14:textId="1E1B77A6" w:rsidR="00C542B7" w:rsidRDefault="00C542B7">
      <w:pPr>
        <w:pStyle w:val="CommentText"/>
      </w:pPr>
      <w:r>
        <w:rPr>
          <w:rStyle w:val="CommentReference"/>
        </w:rPr>
        <w:annotationRef/>
      </w:r>
      <w:r>
        <w:t>Early diagnostics are needed</w:t>
      </w:r>
    </w:p>
  </w:comment>
  <w:comment w:id="47" w:author="Peter Macdonald" w:date="2021-12-10T08:32:00Z" w:initials="PM">
    <w:p w14:paraId="334B51FB" w14:textId="3A86BB52" w:rsidR="00852745" w:rsidRDefault="00852745">
      <w:pPr>
        <w:pStyle w:val="CommentText"/>
      </w:pPr>
      <w:r>
        <w:rPr>
          <w:rStyle w:val="CommentReference"/>
        </w:rPr>
        <w:annotationRef/>
      </w:r>
      <w:r>
        <w:t>More marked?</w:t>
      </w:r>
    </w:p>
  </w:comment>
  <w:comment w:id="50" w:author="Peter Macdonald" w:date="2021-12-10T08:34:00Z" w:initials="PM">
    <w:p w14:paraId="27CC9453" w14:textId="4A1DBA71" w:rsidR="00852745" w:rsidRDefault="00852745">
      <w:pPr>
        <w:pStyle w:val="CommentText"/>
      </w:pPr>
      <w:r>
        <w:rPr>
          <w:rStyle w:val="CommentReference"/>
        </w:rPr>
        <w:annotationRef/>
      </w:r>
      <w:r>
        <w:t>Needs a reference</w:t>
      </w:r>
    </w:p>
  </w:comment>
  <w:comment w:id="52" w:author="Peter Macdonald" w:date="2021-12-10T08:38:00Z" w:initials="PM">
    <w:p w14:paraId="77E61157" w14:textId="43A93B6D" w:rsidR="00852745" w:rsidRDefault="00852745">
      <w:pPr>
        <w:pStyle w:val="CommentText"/>
      </w:pPr>
      <w:r>
        <w:rPr>
          <w:rStyle w:val="CommentReference"/>
        </w:rPr>
        <w:annotationRef/>
      </w:r>
      <w:r>
        <w:t xml:space="preserve">Add reference Keogh A, et al. </w:t>
      </w:r>
      <w:hyperlink r:id="rId2" w:history="1">
        <w:r>
          <w:rPr>
            <w:rStyle w:val="Hyperlink"/>
            <w:rFonts w:ascii="Arial" w:hAnsi="Arial" w:cs="Arial"/>
            <w:color w:val="1A0DAB"/>
            <w:sz w:val="30"/>
            <w:szCs w:val="30"/>
            <w:shd w:val="clear" w:color="auto" w:fill="FFFFFF"/>
          </w:rPr>
          <w:t xml:space="preserve">Outcome in peripartum cardiomyopathy after heart </w:t>
        </w:r>
        <w:proofErr w:type="spellStart"/>
        <w:r>
          <w:rPr>
            <w:rStyle w:val="Hyperlink"/>
            <w:rFonts w:ascii="Arial" w:hAnsi="Arial" w:cs="Arial"/>
            <w:color w:val="1A0DAB"/>
            <w:sz w:val="30"/>
            <w:szCs w:val="30"/>
            <w:shd w:val="clear" w:color="auto" w:fill="FFFFFF"/>
          </w:rPr>
          <w:t>transplantation.</w:t>
        </w:r>
      </w:hyperlink>
      <w:r>
        <w:t>JHLT</w:t>
      </w:r>
      <w:proofErr w:type="spellEnd"/>
      <w:r>
        <w:t xml:space="preserve"> 1994;13:202-7</w:t>
      </w:r>
    </w:p>
  </w:comment>
  <w:comment w:id="53" w:author="Peter Macdonald" w:date="2021-12-10T08:40:00Z" w:initials="PM">
    <w:p w14:paraId="5A02AB84" w14:textId="77777777" w:rsidR="003223CD" w:rsidRDefault="003223CD">
      <w:pPr>
        <w:pStyle w:val="CommentText"/>
      </w:pPr>
      <w:r>
        <w:rPr>
          <w:rStyle w:val="CommentReference"/>
        </w:rPr>
        <w:annotationRef/>
      </w:r>
      <w:r>
        <w:t>Update this reference</w:t>
      </w:r>
    </w:p>
    <w:p w14:paraId="050EBAFC" w14:textId="6DAD824C" w:rsidR="003223CD" w:rsidRDefault="003223CD">
      <w:pPr>
        <w:pStyle w:val="CommentText"/>
      </w:pPr>
      <w:proofErr w:type="spellStart"/>
      <w:r>
        <w:t>Khusk</w:t>
      </w:r>
      <w:proofErr w:type="spellEnd"/>
      <w:r>
        <w:t xml:space="preserve"> K, et al. JHLT 2019;38(10):1056-1066</w:t>
      </w:r>
    </w:p>
  </w:comment>
  <w:comment w:id="66" w:author="Peter Macdonald" w:date="2021-12-10T08:47:00Z" w:initials="PM">
    <w:p w14:paraId="20326AB4" w14:textId="77777777" w:rsidR="003223CD" w:rsidRDefault="003223CD">
      <w:pPr>
        <w:pStyle w:val="CommentText"/>
      </w:pPr>
      <w:r>
        <w:rPr>
          <w:rStyle w:val="CommentReference"/>
        </w:rPr>
        <w:annotationRef/>
      </w:r>
      <w:r>
        <w:t>Mutations as a cause of?</w:t>
      </w:r>
    </w:p>
    <w:p w14:paraId="7084C161" w14:textId="61DE5956" w:rsidR="003223CD" w:rsidRDefault="003223CD">
      <w:pPr>
        <w:pStyle w:val="CommentText"/>
      </w:pPr>
      <w:r>
        <w:t>Or</w:t>
      </w:r>
    </w:p>
    <w:p w14:paraId="6838285E" w14:textId="5E06BD18" w:rsidR="003223CD" w:rsidRDefault="003223CD">
      <w:pPr>
        <w:pStyle w:val="CommentText"/>
      </w:pPr>
      <w:r>
        <w:t>Mutations in the pathogenesis of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044104" w15:done="0"/>
  <w15:commentEx w15:paraId="1907C4E1" w15:done="0"/>
  <w15:commentEx w15:paraId="5CB79A5B" w15:done="0"/>
  <w15:commentEx w15:paraId="21A115BC" w15:done="0"/>
  <w15:commentEx w15:paraId="69EF4EEC" w15:done="0"/>
  <w15:commentEx w15:paraId="2CC4145B" w15:done="0"/>
  <w15:commentEx w15:paraId="3AC655D2" w15:done="0"/>
  <w15:commentEx w15:paraId="6A9C974C" w15:done="0"/>
  <w15:commentEx w15:paraId="27D748CE" w15:done="0"/>
  <w15:commentEx w15:paraId="6DCF43C9" w15:done="0"/>
  <w15:commentEx w15:paraId="334B51FB" w15:done="0"/>
  <w15:commentEx w15:paraId="27CC9453" w15:done="0"/>
  <w15:commentEx w15:paraId="77E61157" w15:done="0"/>
  <w15:commentEx w15:paraId="050EBAFC" w15:done="0"/>
  <w15:commentEx w15:paraId="683828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0B0A0" w16cex:dateUtc="2021-12-10T11:36:00Z"/>
  <w16cex:commentExtensible w16cex:durableId="2560B0A1" w16cex:dateUtc="2021-12-10T11:37:00Z"/>
  <w16cex:commentExtensible w16cex:durableId="2560B0A2" w16cex:dateUtc="2021-12-10T11:40:00Z"/>
  <w16cex:commentExtensible w16cex:durableId="2560B0A3" w16cex:dateUtc="2021-12-10T11:40:00Z"/>
  <w16cex:commentExtensible w16cex:durableId="2560B0A4" w16cex:dateUtc="2021-12-10T11:41:00Z"/>
  <w16cex:commentExtensible w16cex:durableId="2560B0A5" w16cex:dateUtc="2021-12-10T12:26:00Z"/>
  <w16cex:commentExtensible w16cex:durableId="2560B0A6" w16cex:dateUtc="2021-12-10T12:29:00Z"/>
  <w16cex:commentExtensible w16cex:durableId="2560B0A7" w16cex:dateUtc="2021-12-10T12:42:00Z"/>
  <w16cex:commentExtensible w16cex:durableId="2560B0A8" w16cex:dateUtc="2021-12-10T13:21:00Z"/>
  <w16cex:commentExtensible w16cex:durableId="2560B0A9" w16cex:dateUtc="2021-12-10T13:23:00Z"/>
  <w16cex:commentExtensible w16cex:durableId="2560B0AA" w16cex:dateUtc="2021-12-10T13:32:00Z"/>
  <w16cex:commentExtensible w16cex:durableId="2560B0AB" w16cex:dateUtc="2021-12-10T13:34:00Z"/>
  <w16cex:commentExtensible w16cex:durableId="2560B0AC" w16cex:dateUtc="2021-12-10T13:38:00Z"/>
  <w16cex:commentExtensible w16cex:durableId="2560B0AD" w16cex:dateUtc="2021-12-10T13:40:00Z"/>
  <w16cex:commentExtensible w16cex:durableId="2560B0AE" w16cex:dateUtc="2021-12-10T1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044104" w16cid:durableId="2560B0A0"/>
  <w16cid:commentId w16cid:paraId="1907C4E1" w16cid:durableId="2560B0A1"/>
  <w16cid:commentId w16cid:paraId="5CB79A5B" w16cid:durableId="2560B0A2"/>
  <w16cid:commentId w16cid:paraId="21A115BC" w16cid:durableId="2560B0A3"/>
  <w16cid:commentId w16cid:paraId="69EF4EEC" w16cid:durableId="2560B0A4"/>
  <w16cid:commentId w16cid:paraId="2CC4145B" w16cid:durableId="2560B0A5"/>
  <w16cid:commentId w16cid:paraId="3AC655D2" w16cid:durableId="2560B0A6"/>
  <w16cid:commentId w16cid:paraId="6A9C974C" w16cid:durableId="2560B0A7"/>
  <w16cid:commentId w16cid:paraId="27D748CE" w16cid:durableId="2560B0A8"/>
  <w16cid:commentId w16cid:paraId="6DCF43C9" w16cid:durableId="2560B0A9"/>
  <w16cid:commentId w16cid:paraId="334B51FB" w16cid:durableId="2560B0AA"/>
  <w16cid:commentId w16cid:paraId="27CC9453" w16cid:durableId="2560B0AB"/>
  <w16cid:commentId w16cid:paraId="77E61157" w16cid:durableId="2560B0AC"/>
  <w16cid:commentId w16cid:paraId="050EBAFC" w16cid:durableId="2560B0AD"/>
  <w16cid:commentId w16cid:paraId="6838285E" w16cid:durableId="2560B0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6D3CF" w14:textId="77777777" w:rsidR="00681EAF" w:rsidRDefault="00681EAF" w:rsidP="00172759">
      <w:r>
        <w:separator/>
      </w:r>
    </w:p>
  </w:endnote>
  <w:endnote w:type="continuationSeparator" w:id="0">
    <w:p w14:paraId="38156F7A" w14:textId="77777777" w:rsidR="00681EAF" w:rsidRDefault="00681EAF" w:rsidP="00172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025534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6C50B5" w14:textId="223C3D22" w:rsidR="00172759" w:rsidRDefault="00172759">
        <w:pPr>
          <w:pStyle w:val="Footer"/>
          <w:framePr w:wrap="none" w:vAnchor="text" w:hAnchor="margin" w:xAlign="right" w:y="1"/>
          <w:rPr>
            <w:rStyle w:val="PageNumber"/>
          </w:rPr>
          <w:pPrChange w:id="119" w:author="Cris Dos Remedios" w:date="2021-12-09T23:36:00Z">
            <w:pPr>
              <w:pStyle w:val="Footer"/>
            </w:pPr>
          </w:pPrChange>
        </w:pPr>
        <w:ins w:id="120" w:author="Cris Dos Remedios" w:date="2021-12-09T23:36:00Z"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</w:instrText>
          </w:r>
        </w:ins>
        <w:r>
          <w:rPr>
            <w:rStyle w:val="PageNumber"/>
          </w:rPr>
          <w:instrText>PAGE</w:instrText>
        </w:r>
        <w:ins w:id="121" w:author="Cris Dos Remedios" w:date="2021-12-09T23:36:00Z">
          <w:r>
            <w:rPr>
              <w:rStyle w:val="PageNumber"/>
            </w:rPr>
            <w:instrText xml:space="preserve"> </w:instrText>
          </w:r>
          <w:r>
            <w:rPr>
              <w:rStyle w:val="PageNumber"/>
            </w:rPr>
            <w:fldChar w:fldCharType="end"/>
          </w:r>
        </w:ins>
      </w:p>
    </w:sdtContent>
  </w:sdt>
  <w:p w14:paraId="22D6C5BB" w14:textId="77777777" w:rsidR="00172759" w:rsidRDefault="00172759" w:rsidP="001727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810847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89BA30" w14:textId="04B216F4" w:rsidR="00172759" w:rsidRDefault="00172759">
        <w:pPr>
          <w:pStyle w:val="Footer"/>
          <w:framePr w:wrap="none" w:vAnchor="text" w:hAnchor="margin" w:xAlign="right" w:y="1"/>
          <w:rPr>
            <w:rStyle w:val="PageNumber"/>
          </w:rPr>
          <w:pPrChange w:id="122" w:author="Cris Dos Remedios" w:date="2021-12-09T23:36:00Z">
            <w:pPr>
              <w:pStyle w:val="Footer"/>
            </w:pPr>
          </w:pPrChange>
        </w:pPr>
        <w:ins w:id="123" w:author="Cris Dos Remedios" w:date="2021-12-09T23:36:00Z"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</w:instrText>
          </w:r>
        </w:ins>
        <w:r>
          <w:rPr>
            <w:rStyle w:val="PageNumber"/>
          </w:rPr>
          <w:instrText>PAGE</w:instrText>
        </w:r>
        <w:ins w:id="124" w:author="Cris Dos Remedios" w:date="2021-12-09T23:36:00Z">
          <w:r>
            <w:rPr>
              <w:rStyle w:val="PageNumber"/>
            </w:rPr>
            <w:instrText xml:space="preserve"> </w:instrText>
          </w:r>
        </w:ins>
        <w:r>
          <w:rPr>
            <w:rStyle w:val="PageNumber"/>
          </w:rPr>
          <w:fldChar w:fldCharType="separate"/>
        </w:r>
        <w:r w:rsidR="006640BB">
          <w:rPr>
            <w:rStyle w:val="PageNumber"/>
            <w:noProof/>
          </w:rPr>
          <w:t>13</w:t>
        </w:r>
        <w:ins w:id="125" w:author="Cris Dos Remedios" w:date="2021-12-09T23:36:00Z">
          <w:r>
            <w:rPr>
              <w:rStyle w:val="PageNumber"/>
            </w:rPr>
            <w:fldChar w:fldCharType="end"/>
          </w:r>
        </w:ins>
      </w:p>
    </w:sdtContent>
  </w:sdt>
  <w:p w14:paraId="5E09F1AF" w14:textId="77777777" w:rsidR="00172759" w:rsidRDefault="00172759" w:rsidP="001727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F087" w14:textId="77777777" w:rsidR="00681EAF" w:rsidRDefault="00681EAF" w:rsidP="00172759">
      <w:r>
        <w:separator/>
      </w:r>
    </w:p>
  </w:footnote>
  <w:footnote w:type="continuationSeparator" w:id="0">
    <w:p w14:paraId="50AA83E7" w14:textId="77777777" w:rsidR="00681EAF" w:rsidRDefault="00681EAF" w:rsidP="00172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E53"/>
    <w:multiLevelType w:val="hybridMultilevel"/>
    <w:tmpl w:val="1C5E88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7DEE"/>
    <w:multiLevelType w:val="hybridMultilevel"/>
    <w:tmpl w:val="BCCC51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E2C0B"/>
    <w:multiLevelType w:val="hybridMultilevel"/>
    <w:tmpl w:val="96AE3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A17C5"/>
    <w:multiLevelType w:val="hybridMultilevel"/>
    <w:tmpl w:val="450EA4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D4EE4"/>
    <w:multiLevelType w:val="hybridMultilevel"/>
    <w:tmpl w:val="861ED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F0B11"/>
    <w:multiLevelType w:val="hybridMultilevel"/>
    <w:tmpl w:val="973EB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507B0"/>
    <w:multiLevelType w:val="hybridMultilevel"/>
    <w:tmpl w:val="3E2CB0A2"/>
    <w:lvl w:ilvl="0" w:tplc="C5CE03CE">
      <w:start w:val="79"/>
      <w:numFmt w:val="decimal"/>
      <w:pStyle w:val="sym"/>
      <w:lvlText w:val="%1."/>
      <w:lvlJc w:val="left"/>
      <w:pPr>
        <w:tabs>
          <w:tab w:val="num" w:pos="1126"/>
        </w:tabs>
        <w:ind w:left="1126" w:hanging="700"/>
      </w:pPr>
      <w:rPr>
        <w:rFonts w:ascii="Times" w:hAnsi="Times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974F69"/>
    <w:multiLevelType w:val="hybridMultilevel"/>
    <w:tmpl w:val="4C26B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33652"/>
    <w:multiLevelType w:val="hybridMultilevel"/>
    <w:tmpl w:val="2DA0BD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44CD7"/>
    <w:multiLevelType w:val="hybridMultilevel"/>
    <w:tmpl w:val="3B361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9717B"/>
    <w:multiLevelType w:val="hybridMultilevel"/>
    <w:tmpl w:val="B16C1B40"/>
    <w:lvl w:ilvl="0" w:tplc="0570DD14">
      <w:start w:val="20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14FF4"/>
    <w:multiLevelType w:val="hybridMultilevel"/>
    <w:tmpl w:val="15D27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168F9"/>
    <w:multiLevelType w:val="hybridMultilevel"/>
    <w:tmpl w:val="491AC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10"/>
  </w:num>
  <w:num w:numId="12">
    <w:abstractNumId w:val="2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nneth Campbell">
    <w15:presenceInfo w15:providerId="Windows Live" w15:userId="2484c2e00bdb3e79"/>
  </w15:person>
  <w15:person w15:author="Peter Macdonald">
    <w15:presenceInfo w15:providerId="AD" w15:userId="S-1-5-21-2648284231-581140481-849841753-54877"/>
  </w15:person>
  <w15:person w15:author="Cris Dos Remedios">
    <w15:presenceInfo w15:providerId="AD" w15:userId="S::c.dosremedios@victorchang.edu.au::e7df2e7b-4b3c-4636-9f28-8becc05102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736"/>
    <w:rsid w:val="0000617B"/>
    <w:rsid w:val="00010E2D"/>
    <w:rsid w:val="00011AC6"/>
    <w:rsid w:val="0002450C"/>
    <w:rsid w:val="000266B3"/>
    <w:rsid w:val="000415B5"/>
    <w:rsid w:val="0005460D"/>
    <w:rsid w:val="00061F27"/>
    <w:rsid w:val="000635BE"/>
    <w:rsid w:val="0006367C"/>
    <w:rsid w:val="00063DF3"/>
    <w:rsid w:val="00065948"/>
    <w:rsid w:val="00070DF0"/>
    <w:rsid w:val="00073E13"/>
    <w:rsid w:val="00074C83"/>
    <w:rsid w:val="00076BAD"/>
    <w:rsid w:val="00081C47"/>
    <w:rsid w:val="00086605"/>
    <w:rsid w:val="00087587"/>
    <w:rsid w:val="000A6009"/>
    <w:rsid w:val="000B3867"/>
    <w:rsid w:val="000C4F0B"/>
    <w:rsid w:val="000D1F48"/>
    <w:rsid w:val="000E6737"/>
    <w:rsid w:val="000F5A7A"/>
    <w:rsid w:val="00102B91"/>
    <w:rsid w:val="00104960"/>
    <w:rsid w:val="00105617"/>
    <w:rsid w:val="00110386"/>
    <w:rsid w:val="00111968"/>
    <w:rsid w:val="00116B98"/>
    <w:rsid w:val="0014329F"/>
    <w:rsid w:val="00145E56"/>
    <w:rsid w:val="00150722"/>
    <w:rsid w:val="00151BD6"/>
    <w:rsid w:val="0015263F"/>
    <w:rsid w:val="00152E59"/>
    <w:rsid w:val="00153B9A"/>
    <w:rsid w:val="00153C28"/>
    <w:rsid w:val="00154624"/>
    <w:rsid w:val="001677B9"/>
    <w:rsid w:val="00172759"/>
    <w:rsid w:val="001978A1"/>
    <w:rsid w:val="001A1511"/>
    <w:rsid w:val="001A7656"/>
    <w:rsid w:val="001A7A41"/>
    <w:rsid w:val="001B38BF"/>
    <w:rsid w:val="001B7ED1"/>
    <w:rsid w:val="001C02DE"/>
    <w:rsid w:val="001C77B1"/>
    <w:rsid w:val="001D00BC"/>
    <w:rsid w:val="001D4591"/>
    <w:rsid w:val="001D793D"/>
    <w:rsid w:val="001E13C2"/>
    <w:rsid w:val="001E61F5"/>
    <w:rsid w:val="001E71E3"/>
    <w:rsid w:val="001F0256"/>
    <w:rsid w:val="001F6663"/>
    <w:rsid w:val="001F69BD"/>
    <w:rsid w:val="001F71D4"/>
    <w:rsid w:val="0020097E"/>
    <w:rsid w:val="002105BC"/>
    <w:rsid w:val="00213BEC"/>
    <w:rsid w:val="0021514B"/>
    <w:rsid w:val="002165DE"/>
    <w:rsid w:val="00217A91"/>
    <w:rsid w:val="00221CDE"/>
    <w:rsid w:val="002232D9"/>
    <w:rsid w:val="00231704"/>
    <w:rsid w:val="00231E10"/>
    <w:rsid w:val="00260C17"/>
    <w:rsid w:val="00267DBE"/>
    <w:rsid w:val="002728B1"/>
    <w:rsid w:val="0027306F"/>
    <w:rsid w:val="00276709"/>
    <w:rsid w:val="00281F33"/>
    <w:rsid w:val="00287DAE"/>
    <w:rsid w:val="00291C12"/>
    <w:rsid w:val="002A74C7"/>
    <w:rsid w:val="002B05DC"/>
    <w:rsid w:val="002B1A52"/>
    <w:rsid w:val="002B1AB6"/>
    <w:rsid w:val="002B2747"/>
    <w:rsid w:val="002B7FF9"/>
    <w:rsid w:val="002C2F88"/>
    <w:rsid w:val="002C4F9C"/>
    <w:rsid w:val="002D38E9"/>
    <w:rsid w:val="002D4A1A"/>
    <w:rsid w:val="002E1951"/>
    <w:rsid w:val="002E3481"/>
    <w:rsid w:val="002E7A2A"/>
    <w:rsid w:val="00314799"/>
    <w:rsid w:val="003223CD"/>
    <w:rsid w:val="003329A8"/>
    <w:rsid w:val="00337E63"/>
    <w:rsid w:val="00343B77"/>
    <w:rsid w:val="0035262A"/>
    <w:rsid w:val="00354746"/>
    <w:rsid w:val="00362A2C"/>
    <w:rsid w:val="00367D2A"/>
    <w:rsid w:val="00371115"/>
    <w:rsid w:val="0037697F"/>
    <w:rsid w:val="00382918"/>
    <w:rsid w:val="00395C54"/>
    <w:rsid w:val="003A2942"/>
    <w:rsid w:val="003B1A6D"/>
    <w:rsid w:val="003B48D2"/>
    <w:rsid w:val="003C0368"/>
    <w:rsid w:val="003C46B6"/>
    <w:rsid w:val="003C4D88"/>
    <w:rsid w:val="003C6CA2"/>
    <w:rsid w:val="003C7CC1"/>
    <w:rsid w:val="003E1F63"/>
    <w:rsid w:val="003E5234"/>
    <w:rsid w:val="003F0E30"/>
    <w:rsid w:val="003F1896"/>
    <w:rsid w:val="003F2F15"/>
    <w:rsid w:val="003F57DE"/>
    <w:rsid w:val="00400E02"/>
    <w:rsid w:val="004032FC"/>
    <w:rsid w:val="00404E87"/>
    <w:rsid w:val="00407A6F"/>
    <w:rsid w:val="00410242"/>
    <w:rsid w:val="00414626"/>
    <w:rsid w:val="00426B8B"/>
    <w:rsid w:val="00442D8C"/>
    <w:rsid w:val="004606BD"/>
    <w:rsid w:val="00460A4D"/>
    <w:rsid w:val="0046399E"/>
    <w:rsid w:val="004642A8"/>
    <w:rsid w:val="00475867"/>
    <w:rsid w:val="00476A88"/>
    <w:rsid w:val="00477000"/>
    <w:rsid w:val="00481DA1"/>
    <w:rsid w:val="004871C6"/>
    <w:rsid w:val="00491891"/>
    <w:rsid w:val="00497691"/>
    <w:rsid w:val="004A3186"/>
    <w:rsid w:val="004A4645"/>
    <w:rsid w:val="004A4807"/>
    <w:rsid w:val="004A6784"/>
    <w:rsid w:val="004B048C"/>
    <w:rsid w:val="004C39C8"/>
    <w:rsid w:val="004C52FA"/>
    <w:rsid w:val="004D011C"/>
    <w:rsid w:val="004D4637"/>
    <w:rsid w:val="004E04A0"/>
    <w:rsid w:val="004E204C"/>
    <w:rsid w:val="004F44AD"/>
    <w:rsid w:val="005011D0"/>
    <w:rsid w:val="0050713D"/>
    <w:rsid w:val="0051321B"/>
    <w:rsid w:val="00517562"/>
    <w:rsid w:val="0052138E"/>
    <w:rsid w:val="005222CC"/>
    <w:rsid w:val="00534C0A"/>
    <w:rsid w:val="00543E4A"/>
    <w:rsid w:val="005458C1"/>
    <w:rsid w:val="005470CF"/>
    <w:rsid w:val="00561D37"/>
    <w:rsid w:val="00590066"/>
    <w:rsid w:val="00590B27"/>
    <w:rsid w:val="005960B2"/>
    <w:rsid w:val="005A128D"/>
    <w:rsid w:val="005A38EA"/>
    <w:rsid w:val="005A4F4A"/>
    <w:rsid w:val="005C2D2C"/>
    <w:rsid w:val="005C76EB"/>
    <w:rsid w:val="005D0772"/>
    <w:rsid w:val="005D60CE"/>
    <w:rsid w:val="005F0DC5"/>
    <w:rsid w:val="00601478"/>
    <w:rsid w:val="0060402A"/>
    <w:rsid w:val="00604772"/>
    <w:rsid w:val="006074E2"/>
    <w:rsid w:val="0062219C"/>
    <w:rsid w:val="00624D37"/>
    <w:rsid w:val="00631B3F"/>
    <w:rsid w:val="00633AF1"/>
    <w:rsid w:val="0064631C"/>
    <w:rsid w:val="00650B2C"/>
    <w:rsid w:val="006538C6"/>
    <w:rsid w:val="0065503A"/>
    <w:rsid w:val="006567C3"/>
    <w:rsid w:val="00662698"/>
    <w:rsid w:val="006640BB"/>
    <w:rsid w:val="00666160"/>
    <w:rsid w:val="00666B78"/>
    <w:rsid w:val="006812D9"/>
    <w:rsid w:val="00681EAF"/>
    <w:rsid w:val="006833A6"/>
    <w:rsid w:val="00683665"/>
    <w:rsid w:val="00696BA7"/>
    <w:rsid w:val="006A50B5"/>
    <w:rsid w:val="006B7567"/>
    <w:rsid w:val="006C29EA"/>
    <w:rsid w:val="006C39CA"/>
    <w:rsid w:val="006C6160"/>
    <w:rsid w:val="006D2A7A"/>
    <w:rsid w:val="006E1CC5"/>
    <w:rsid w:val="006E3161"/>
    <w:rsid w:val="006E3C5A"/>
    <w:rsid w:val="006F3364"/>
    <w:rsid w:val="006F4A4D"/>
    <w:rsid w:val="00720F54"/>
    <w:rsid w:val="00735D1E"/>
    <w:rsid w:val="00741EC9"/>
    <w:rsid w:val="0074579A"/>
    <w:rsid w:val="00751106"/>
    <w:rsid w:val="00756C2B"/>
    <w:rsid w:val="00764AF5"/>
    <w:rsid w:val="00792074"/>
    <w:rsid w:val="007A040B"/>
    <w:rsid w:val="007A4859"/>
    <w:rsid w:val="007B2E6F"/>
    <w:rsid w:val="007C18CC"/>
    <w:rsid w:val="007D078C"/>
    <w:rsid w:val="007D08B4"/>
    <w:rsid w:val="007D585D"/>
    <w:rsid w:val="007E3A36"/>
    <w:rsid w:val="007E4810"/>
    <w:rsid w:val="007F10FC"/>
    <w:rsid w:val="007F1C1E"/>
    <w:rsid w:val="00806C33"/>
    <w:rsid w:val="00811DAD"/>
    <w:rsid w:val="00817981"/>
    <w:rsid w:val="008244A6"/>
    <w:rsid w:val="008320FE"/>
    <w:rsid w:val="0083568B"/>
    <w:rsid w:val="008368C2"/>
    <w:rsid w:val="00837A89"/>
    <w:rsid w:val="008423BB"/>
    <w:rsid w:val="00852745"/>
    <w:rsid w:val="00853EB5"/>
    <w:rsid w:val="00856C06"/>
    <w:rsid w:val="00884DE7"/>
    <w:rsid w:val="008869F9"/>
    <w:rsid w:val="00887ED2"/>
    <w:rsid w:val="00890644"/>
    <w:rsid w:val="00892131"/>
    <w:rsid w:val="0089627C"/>
    <w:rsid w:val="008969E4"/>
    <w:rsid w:val="00896A24"/>
    <w:rsid w:val="008B3797"/>
    <w:rsid w:val="008B6273"/>
    <w:rsid w:val="008D712B"/>
    <w:rsid w:val="008E608E"/>
    <w:rsid w:val="008F444F"/>
    <w:rsid w:val="008F6D4A"/>
    <w:rsid w:val="00900F86"/>
    <w:rsid w:val="0090178D"/>
    <w:rsid w:val="00906259"/>
    <w:rsid w:val="00906270"/>
    <w:rsid w:val="0090743F"/>
    <w:rsid w:val="00914BFE"/>
    <w:rsid w:val="009151B7"/>
    <w:rsid w:val="0092360B"/>
    <w:rsid w:val="00925BBF"/>
    <w:rsid w:val="00927616"/>
    <w:rsid w:val="0092783D"/>
    <w:rsid w:val="00935A6E"/>
    <w:rsid w:val="00946411"/>
    <w:rsid w:val="009520AF"/>
    <w:rsid w:val="00955676"/>
    <w:rsid w:val="00957360"/>
    <w:rsid w:val="00960C73"/>
    <w:rsid w:val="00960EDA"/>
    <w:rsid w:val="009648E6"/>
    <w:rsid w:val="0096667D"/>
    <w:rsid w:val="00973266"/>
    <w:rsid w:val="009759A1"/>
    <w:rsid w:val="00981327"/>
    <w:rsid w:val="009841A8"/>
    <w:rsid w:val="00987A9A"/>
    <w:rsid w:val="009973AA"/>
    <w:rsid w:val="009A4CE5"/>
    <w:rsid w:val="009B22DA"/>
    <w:rsid w:val="009B491C"/>
    <w:rsid w:val="009B752E"/>
    <w:rsid w:val="009C6C67"/>
    <w:rsid w:val="009C7BAD"/>
    <w:rsid w:val="009D285E"/>
    <w:rsid w:val="009E135E"/>
    <w:rsid w:val="009F0B1F"/>
    <w:rsid w:val="009F23B8"/>
    <w:rsid w:val="009F7A22"/>
    <w:rsid w:val="00A0233E"/>
    <w:rsid w:val="00A03BB7"/>
    <w:rsid w:val="00A11102"/>
    <w:rsid w:val="00A25847"/>
    <w:rsid w:val="00A258D0"/>
    <w:rsid w:val="00A27275"/>
    <w:rsid w:val="00A419C0"/>
    <w:rsid w:val="00A41F60"/>
    <w:rsid w:val="00A50061"/>
    <w:rsid w:val="00A5051C"/>
    <w:rsid w:val="00A52B68"/>
    <w:rsid w:val="00A5628A"/>
    <w:rsid w:val="00A62F3D"/>
    <w:rsid w:val="00A63C7F"/>
    <w:rsid w:val="00A73692"/>
    <w:rsid w:val="00A74D50"/>
    <w:rsid w:val="00A84359"/>
    <w:rsid w:val="00AA5706"/>
    <w:rsid w:val="00AB1E2A"/>
    <w:rsid w:val="00AC41E7"/>
    <w:rsid w:val="00AC66B4"/>
    <w:rsid w:val="00AC76FE"/>
    <w:rsid w:val="00AD088D"/>
    <w:rsid w:val="00AD3102"/>
    <w:rsid w:val="00AD3514"/>
    <w:rsid w:val="00AD5F4B"/>
    <w:rsid w:val="00AD7408"/>
    <w:rsid w:val="00AE274C"/>
    <w:rsid w:val="00AE6DCE"/>
    <w:rsid w:val="00AF01B7"/>
    <w:rsid w:val="00AF2DF0"/>
    <w:rsid w:val="00AF5037"/>
    <w:rsid w:val="00B04FAB"/>
    <w:rsid w:val="00B06F2A"/>
    <w:rsid w:val="00B133BE"/>
    <w:rsid w:val="00B300B8"/>
    <w:rsid w:val="00B329F9"/>
    <w:rsid w:val="00B37D04"/>
    <w:rsid w:val="00B41802"/>
    <w:rsid w:val="00B53101"/>
    <w:rsid w:val="00B56195"/>
    <w:rsid w:val="00B705F5"/>
    <w:rsid w:val="00B72B05"/>
    <w:rsid w:val="00B76819"/>
    <w:rsid w:val="00B76A80"/>
    <w:rsid w:val="00B82971"/>
    <w:rsid w:val="00B83D6E"/>
    <w:rsid w:val="00B900FC"/>
    <w:rsid w:val="00B90F50"/>
    <w:rsid w:val="00B9145A"/>
    <w:rsid w:val="00B968D9"/>
    <w:rsid w:val="00B97B39"/>
    <w:rsid w:val="00BA0DCF"/>
    <w:rsid w:val="00BA16C6"/>
    <w:rsid w:val="00BA7EDB"/>
    <w:rsid w:val="00BB07C0"/>
    <w:rsid w:val="00BB16B3"/>
    <w:rsid w:val="00BB1946"/>
    <w:rsid w:val="00BB4F05"/>
    <w:rsid w:val="00BB51F4"/>
    <w:rsid w:val="00BB5684"/>
    <w:rsid w:val="00BC009F"/>
    <w:rsid w:val="00BC6062"/>
    <w:rsid w:val="00BE1163"/>
    <w:rsid w:val="00BE21AF"/>
    <w:rsid w:val="00BE35D2"/>
    <w:rsid w:val="00C0079B"/>
    <w:rsid w:val="00C02250"/>
    <w:rsid w:val="00C04D4E"/>
    <w:rsid w:val="00C05127"/>
    <w:rsid w:val="00C06212"/>
    <w:rsid w:val="00C067E5"/>
    <w:rsid w:val="00C20826"/>
    <w:rsid w:val="00C23EED"/>
    <w:rsid w:val="00C273D2"/>
    <w:rsid w:val="00C349B2"/>
    <w:rsid w:val="00C421E2"/>
    <w:rsid w:val="00C5128E"/>
    <w:rsid w:val="00C542B7"/>
    <w:rsid w:val="00C57EFB"/>
    <w:rsid w:val="00C60AF6"/>
    <w:rsid w:val="00C61F24"/>
    <w:rsid w:val="00C6387E"/>
    <w:rsid w:val="00C82895"/>
    <w:rsid w:val="00C828D4"/>
    <w:rsid w:val="00C8649D"/>
    <w:rsid w:val="00CA162F"/>
    <w:rsid w:val="00CA7B9F"/>
    <w:rsid w:val="00CB6357"/>
    <w:rsid w:val="00CC122E"/>
    <w:rsid w:val="00CD1C0E"/>
    <w:rsid w:val="00CD5E2D"/>
    <w:rsid w:val="00CE390F"/>
    <w:rsid w:val="00CE5F66"/>
    <w:rsid w:val="00CF1542"/>
    <w:rsid w:val="00D13671"/>
    <w:rsid w:val="00D163B6"/>
    <w:rsid w:val="00D33F7D"/>
    <w:rsid w:val="00D36624"/>
    <w:rsid w:val="00D452E8"/>
    <w:rsid w:val="00D524CF"/>
    <w:rsid w:val="00D52C2B"/>
    <w:rsid w:val="00D67511"/>
    <w:rsid w:val="00D73182"/>
    <w:rsid w:val="00D7321E"/>
    <w:rsid w:val="00D73467"/>
    <w:rsid w:val="00D75D7F"/>
    <w:rsid w:val="00D816A4"/>
    <w:rsid w:val="00D8270F"/>
    <w:rsid w:val="00D84F38"/>
    <w:rsid w:val="00D9708D"/>
    <w:rsid w:val="00DA1952"/>
    <w:rsid w:val="00DB08C9"/>
    <w:rsid w:val="00DB3F8B"/>
    <w:rsid w:val="00DB5FF3"/>
    <w:rsid w:val="00DB74C8"/>
    <w:rsid w:val="00DC187B"/>
    <w:rsid w:val="00DD0BE7"/>
    <w:rsid w:val="00DD5575"/>
    <w:rsid w:val="00DF0F87"/>
    <w:rsid w:val="00DF0F8F"/>
    <w:rsid w:val="00DF1966"/>
    <w:rsid w:val="00DF647E"/>
    <w:rsid w:val="00DF745C"/>
    <w:rsid w:val="00E03EE6"/>
    <w:rsid w:val="00E061E3"/>
    <w:rsid w:val="00E06795"/>
    <w:rsid w:val="00E076FE"/>
    <w:rsid w:val="00E10C9F"/>
    <w:rsid w:val="00E14B93"/>
    <w:rsid w:val="00E22CD4"/>
    <w:rsid w:val="00E31736"/>
    <w:rsid w:val="00E41786"/>
    <w:rsid w:val="00E457E6"/>
    <w:rsid w:val="00E5396C"/>
    <w:rsid w:val="00E539E5"/>
    <w:rsid w:val="00E61B40"/>
    <w:rsid w:val="00E67038"/>
    <w:rsid w:val="00E70E9E"/>
    <w:rsid w:val="00E73894"/>
    <w:rsid w:val="00E74B0B"/>
    <w:rsid w:val="00E8590E"/>
    <w:rsid w:val="00E85CCB"/>
    <w:rsid w:val="00E9007F"/>
    <w:rsid w:val="00E90D32"/>
    <w:rsid w:val="00E90D68"/>
    <w:rsid w:val="00E9348A"/>
    <w:rsid w:val="00E950F0"/>
    <w:rsid w:val="00EA62F4"/>
    <w:rsid w:val="00EB1A2D"/>
    <w:rsid w:val="00EB4D32"/>
    <w:rsid w:val="00EC2985"/>
    <w:rsid w:val="00ED0FAA"/>
    <w:rsid w:val="00ED11A9"/>
    <w:rsid w:val="00ED454F"/>
    <w:rsid w:val="00ED468B"/>
    <w:rsid w:val="00EE32CD"/>
    <w:rsid w:val="00EE4947"/>
    <w:rsid w:val="00EE6487"/>
    <w:rsid w:val="00EE70CF"/>
    <w:rsid w:val="00EF114B"/>
    <w:rsid w:val="00EF1A27"/>
    <w:rsid w:val="00EF38EC"/>
    <w:rsid w:val="00F04556"/>
    <w:rsid w:val="00F129BA"/>
    <w:rsid w:val="00F17188"/>
    <w:rsid w:val="00F20074"/>
    <w:rsid w:val="00F2050A"/>
    <w:rsid w:val="00F2284B"/>
    <w:rsid w:val="00F3115B"/>
    <w:rsid w:val="00F321FC"/>
    <w:rsid w:val="00F32BFB"/>
    <w:rsid w:val="00F3639D"/>
    <w:rsid w:val="00F37A8C"/>
    <w:rsid w:val="00F40607"/>
    <w:rsid w:val="00F41CB0"/>
    <w:rsid w:val="00F42CAB"/>
    <w:rsid w:val="00F44EFE"/>
    <w:rsid w:val="00F4746A"/>
    <w:rsid w:val="00F51F20"/>
    <w:rsid w:val="00F54D34"/>
    <w:rsid w:val="00F606A2"/>
    <w:rsid w:val="00F60E66"/>
    <w:rsid w:val="00F632A5"/>
    <w:rsid w:val="00F64940"/>
    <w:rsid w:val="00F67728"/>
    <w:rsid w:val="00F721A0"/>
    <w:rsid w:val="00F73C7C"/>
    <w:rsid w:val="00F76905"/>
    <w:rsid w:val="00F775EC"/>
    <w:rsid w:val="00F81CEE"/>
    <w:rsid w:val="00F90A94"/>
    <w:rsid w:val="00F911B3"/>
    <w:rsid w:val="00F96D18"/>
    <w:rsid w:val="00F973BD"/>
    <w:rsid w:val="00FA5146"/>
    <w:rsid w:val="00FB2839"/>
    <w:rsid w:val="00FB5D54"/>
    <w:rsid w:val="00FB635A"/>
    <w:rsid w:val="00FB73B7"/>
    <w:rsid w:val="00FC0D49"/>
    <w:rsid w:val="00FD021C"/>
    <w:rsid w:val="00FE5EDA"/>
    <w:rsid w:val="00FE6C32"/>
    <w:rsid w:val="00FF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DC5C"/>
  <w15:chartTrackingRefBased/>
  <w15:docId w15:val="{6DF14545-6E52-C84C-8D4D-581C7139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C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90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Revision">
    <w:name w:val="Revision"/>
    <w:hidden/>
    <w:uiPriority w:val="99"/>
    <w:semiHidden/>
    <w:rsid w:val="00343B77"/>
  </w:style>
  <w:style w:type="character" w:customStyle="1" w:styleId="hastip">
    <w:name w:val="hastip"/>
    <w:basedOn w:val="DefaultParagraphFont"/>
    <w:rsid w:val="00856C06"/>
  </w:style>
  <w:style w:type="paragraph" w:styleId="NoSpacing">
    <w:name w:val="No Spacing"/>
    <w:uiPriority w:val="1"/>
    <w:qFormat/>
    <w:rsid w:val="00BE1163"/>
  </w:style>
  <w:style w:type="character" w:styleId="Hyperlink">
    <w:name w:val="Hyperlink"/>
    <w:basedOn w:val="DefaultParagraphFont"/>
    <w:uiPriority w:val="99"/>
    <w:unhideWhenUsed/>
    <w:rsid w:val="00D970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708D"/>
    <w:rPr>
      <w:color w:val="954F72" w:themeColor="followedHyperlink"/>
      <w:u w:val="single"/>
    </w:rPr>
  </w:style>
  <w:style w:type="paragraph" w:customStyle="1" w:styleId="sym">
    <w:name w:val="sym"/>
    <w:basedOn w:val="Normal"/>
    <w:rsid w:val="00EE6487"/>
    <w:pPr>
      <w:numPr>
        <w:numId w:val="7"/>
      </w:numPr>
      <w:tabs>
        <w:tab w:val="left" w:pos="567"/>
        <w:tab w:val="num" w:pos="709"/>
      </w:tabs>
      <w:ind w:left="709" w:right="-716"/>
      <w:jc w:val="both"/>
    </w:pPr>
    <w:rPr>
      <w:szCs w:val="26"/>
      <w:lang w:val="en-US" w:eastAsia="en-US"/>
    </w:rPr>
  </w:style>
  <w:style w:type="character" w:customStyle="1" w:styleId="apple-converted-space">
    <w:name w:val="apple-converted-space"/>
    <w:rsid w:val="00AF5037"/>
  </w:style>
  <w:style w:type="character" w:styleId="CommentReference">
    <w:name w:val="annotation reference"/>
    <w:basedOn w:val="DefaultParagraphFont"/>
    <w:uiPriority w:val="99"/>
    <w:semiHidden/>
    <w:unhideWhenUsed/>
    <w:rsid w:val="00C04D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D4E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D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D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D4E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62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3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2971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971"/>
    <w:rPr>
      <w:rFonts w:ascii="Segoe UI" w:hAnsi="Segoe UI" w:cs="Segoe UI"/>
      <w:sz w:val="18"/>
      <w:szCs w:val="18"/>
    </w:rPr>
  </w:style>
  <w:style w:type="character" w:customStyle="1" w:styleId="highwire-citation-author">
    <w:name w:val="highwire-citation-author"/>
    <w:basedOn w:val="DefaultParagraphFont"/>
    <w:rsid w:val="004C39C8"/>
  </w:style>
  <w:style w:type="paragraph" w:styleId="Footer">
    <w:name w:val="footer"/>
    <w:basedOn w:val="Normal"/>
    <w:link w:val="FooterChar"/>
    <w:uiPriority w:val="99"/>
    <w:unhideWhenUsed/>
    <w:rsid w:val="001727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759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172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europepmc.org/article/med/8031800" TargetMode="External"/><Relationship Id="rId1" Type="http://schemas.openxmlformats.org/officeDocument/2006/relationships/hyperlink" Target="https://europepmc.org/article/med/803180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ta.rarediseases.info.nih.gov/diseases/220/peripartum-cardiomyopathy" TargetMode="Externa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hyperlink" Target="https://support.10xgenomics.com/spatial-gene-expression-ffpe/sample-prep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5421</Words>
  <Characters>30903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Remedios</dc:creator>
  <cp:keywords/>
  <dc:description/>
  <cp:lastModifiedBy>Kenneth Campbell</cp:lastModifiedBy>
  <cp:revision>2</cp:revision>
  <cp:lastPrinted>2021-11-15T10:28:00Z</cp:lastPrinted>
  <dcterms:created xsi:type="dcterms:W3CDTF">2021-12-12T22:47:00Z</dcterms:created>
  <dcterms:modified xsi:type="dcterms:W3CDTF">2021-12-12T22:47:00Z</dcterms:modified>
</cp:coreProperties>
</file>